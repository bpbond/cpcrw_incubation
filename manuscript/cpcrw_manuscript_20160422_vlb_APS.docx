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8758E" w14:textId="77777777" w:rsidR="0073705C" w:rsidRDefault="00596207" w:rsidP="00B00CCA">
      <w:pPr>
        <w:pStyle w:val="Title"/>
        <w:spacing w:line="480" w:lineRule="auto"/>
      </w:pPr>
      <w:r>
        <w:t>Temperature and moisture effects on greenhouse gas emissions from deep active-layer boreal soils</w:t>
      </w:r>
    </w:p>
    <w:p w14:paraId="0BE2BB14" w14:textId="77777777" w:rsidR="0073705C" w:rsidRDefault="00596207" w:rsidP="00B00CCA">
      <w:pPr>
        <w:pStyle w:val="Author"/>
        <w:spacing w:line="480" w:lineRule="auto"/>
      </w:pPr>
      <w:r>
        <w:t>Ben Bond-Lamberty</w:t>
      </w:r>
      <w:r>
        <w:rPr>
          <w:vertAlign w:val="superscript"/>
        </w:rPr>
        <w:t>1</w:t>
      </w:r>
      <w:r>
        <w:t>, A. Peyton Smith</w:t>
      </w:r>
      <w:r>
        <w:rPr>
          <w:vertAlign w:val="superscript"/>
        </w:rPr>
        <w:t>2</w:t>
      </w:r>
      <w:r>
        <w:t>, Vanessa Bailey</w:t>
      </w:r>
      <w:r>
        <w:rPr>
          <w:vertAlign w:val="superscript"/>
        </w:rPr>
        <w:t>2</w:t>
      </w:r>
    </w:p>
    <w:p w14:paraId="142FB6B9" w14:textId="77777777" w:rsidR="0073705C" w:rsidRDefault="00596207" w:rsidP="00B00CCA">
      <w:pPr>
        <w:pStyle w:val="FirstParagraph"/>
        <w:spacing w:line="480" w:lineRule="auto"/>
      </w:pPr>
      <w:r>
        <w:rPr>
          <w:vertAlign w:val="superscript"/>
        </w:rPr>
        <w:t>1</w:t>
      </w:r>
      <w:r>
        <w:t xml:space="preserve">Joint Global Change Research Institute, DOE Pacific Northwest National Laboratory, College Park, MD USA; </w:t>
      </w:r>
      <w:hyperlink r:id="rId8">
        <w:r>
          <w:rPr>
            <w:rStyle w:val="Hyperlink"/>
          </w:rPr>
          <w:t>bondlamberty@pnnl.gov</w:t>
        </w:r>
      </w:hyperlink>
    </w:p>
    <w:p w14:paraId="0581A37D" w14:textId="77777777" w:rsidR="0073705C" w:rsidRDefault="00596207" w:rsidP="00B00CCA">
      <w:pPr>
        <w:pStyle w:val="BodyText"/>
        <w:spacing w:line="480" w:lineRule="auto"/>
      </w:pPr>
      <w:r>
        <w:rPr>
          <w:vertAlign w:val="superscript"/>
        </w:rPr>
        <w:t>2</w:t>
      </w:r>
      <w:r>
        <w:t>Biological Sciences Division, Pacific Northwest National Laboratory, Richland, WA USA</w:t>
      </w:r>
    </w:p>
    <w:p w14:paraId="5969A270" w14:textId="77777777" w:rsidR="0073705C" w:rsidRDefault="00596207" w:rsidP="00B00CCA">
      <w:pPr>
        <w:pStyle w:val="Heading4"/>
        <w:spacing w:line="480" w:lineRule="auto"/>
      </w:pPr>
      <w:bookmarkStart w:id="0" w:name="abstract"/>
      <w:bookmarkEnd w:id="0"/>
      <w:r>
        <w:t>Abstract</w:t>
      </w:r>
    </w:p>
    <w:p w14:paraId="44898D16" w14:textId="77777777" w:rsidR="0073705C" w:rsidRDefault="00596207" w:rsidP="00B00CCA">
      <w:pPr>
        <w:pStyle w:val="FirstParagraph"/>
        <w:spacing w:line="480" w:lineRule="auto"/>
      </w:pPr>
      <w:r>
        <w:t>Rapid climatic changes, rising air temperatures, and increased fires are expected to drive permafrost degradation and</w:t>
      </w:r>
      <w:ins w:id="1" w:author="Vanessa L Bailey" w:date="2016-04-24T11:13:00Z">
        <w:r w:rsidR="00F77534">
          <w:t xml:space="preserve"> alter</w:t>
        </w:r>
      </w:ins>
      <w:r>
        <w:t xml:space="preserve"> soil carbon (C) </w:t>
      </w:r>
      <w:del w:id="2" w:author="Vanessa L Bailey" w:date="2016-04-24T11:13:00Z">
        <w:r w:rsidDel="00F77534">
          <w:delText>cycle changes</w:delText>
        </w:r>
      </w:del>
      <w:ins w:id="3" w:author="Vanessa L Bailey" w:date="2016-04-24T11:13:00Z">
        <w:r w:rsidR="00F77534">
          <w:t>cycling</w:t>
        </w:r>
      </w:ins>
      <w:r>
        <w:t xml:space="preserve"> in many high-latitude ecosystems. How these soils will respond to changes in their temperature, moisture, and overlying vegetation is highly uncertain, but critical to understand given the large soil C stocks in these regions. We used a laboratory experiment to examine how temperature and moisture control CO</w:t>
      </w:r>
      <w:r>
        <w:rPr>
          <w:vertAlign w:val="subscript"/>
        </w:rPr>
        <w:t>2</w:t>
      </w:r>
      <w:r>
        <w:t xml:space="preserve"> and CH</w:t>
      </w:r>
      <w:r>
        <w:rPr>
          <w:vertAlign w:val="subscript"/>
        </w:rPr>
        <w:t>4</w:t>
      </w:r>
      <w:r>
        <w:t xml:space="preserve"> emissions from mineral soils sampled from the bottom of the annual active layer, i.e. directly above permafrost, in an Alaskan boreal forest. Gas emissions from thirty cores, subjected to two temperatures and either field moisture conditions or experimental drought, were tracked over a 100-day incubation; we also measured a variety of physical and chemical characteristics of the cores. Gravimetric water content was 0.31 ± 0.12 </w:t>
      </w:r>
      <w:r>
        <w:lastRenderedPageBreak/>
        <w:t>(</w:t>
      </w:r>
      <w:proofErr w:type="spellStart"/>
      <w:r>
        <w:t>unitless</w:t>
      </w:r>
      <w:proofErr w:type="spellEnd"/>
      <w:r>
        <w:t>) at the beginning of the incubation; cores</w:t>
      </w:r>
      <w:del w:id="4" w:author="Vanessa L Bailey" w:date="2016-04-24T11:14:00Z">
        <w:r w:rsidDel="00F77534">
          <w:delText>ke</w:delText>
        </w:r>
      </w:del>
      <w:del w:id="5" w:author="A. Peyton Smith" w:date="2016-04-25T08:32:00Z">
        <w:r w:rsidDel="003215C1">
          <w:delText>pt</w:delText>
        </w:r>
      </w:del>
      <w:r>
        <w:t xml:space="preserve"> at field moisture were unchanged at the end, but drought cores had declined to 0.06 ± 0.04. Carbon dioxide fluxes were strongly influenced by incubation chamber temperature, core water content, and percent soil N. Methane fluxes were most strongly correlated with percent N, but neither temperature nor water content was a significant first-order predictor of CH</w:t>
      </w:r>
      <w:r>
        <w:rPr>
          <w:vertAlign w:val="subscript"/>
        </w:rPr>
        <w:t>4</w:t>
      </w:r>
      <w:r>
        <w:t xml:space="preserve"> fluxes, however. The cumulative production of C from CO</w:t>
      </w:r>
      <w:r>
        <w:rPr>
          <w:vertAlign w:val="subscript"/>
        </w:rPr>
        <w:t>2</w:t>
      </w:r>
      <w:r>
        <w:t xml:space="preserve"> was over six order</w:t>
      </w:r>
      <w:ins w:id="6" w:author="A. Peyton Smith" w:date="2016-04-25T08:33:00Z">
        <w:r w:rsidR="003215C1">
          <w:t>s</w:t>
        </w:r>
      </w:ins>
      <w:r>
        <w:t xml:space="preserve"> of magnitudes higher than that from CH</w:t>
      </w:r>
      <w:r>
        <w:rPr>
          <w:vertAlign w:val="subscript"/>
        </w:rPr>
        <w:t>4</w:t>
      </w:r>
      <w:r>
        <w:t xml:space="preserve">. </w:t>
      </w:r>
      <w:commentRangeStart w:id="7"/>
      <w:r>
        <w:t>The CO</w:t>
      </w:r>
      <w:r>
        <w:rPr>
          <w:vertAlign w:val="subscript"/>
        </w:rPr>
        <w:t>2</w:t>
      </w:r>
      <w:r>
        <w:t xml:space="preserve"> temperature sensitivity (i.e. Q</w:t>
      </w:r>
      <w:r>
        <w:rPr>
          <w:vertAlign w:val="subscript"/>
        </w:rPr>
        <w:t>10</w:t>
      </w:r>
      <w:r>
        <w:t>) was 1.4 and 1.8 for the field moisture and drought treatments, respectively</w:t>
      </w:r>
      <w:commentRangeEnd w:id="7"/>
      <w:r w:rsidR="003215C1">
        <w:rPr>
          <w:rStyle w:val="CommentReference"/>
          <w:vanish/>
        </w:rPr>
        <w:commentReference w:id="7"/>
      </w:r>
      <w:r>
        <w:t xml:space="preserve">. </w:t>
      </w:r>
      <w:ins w:id="8" w:author="A. Peyton Smith" w:date="2016-04-25T12:04:00Z">
        <w:r w:rsidR="005206FB" w:rsidRPr="005206FB">
          <w:rPr>
            <w:highlight w:val="yellow"/>
            <w:rPrChange w:id="9" w:author="A. Peyton Smith" w:date="2016-04-25T12:05:00Z">
              <w:rPr/>
            </w:rPrChange>
          </w:rPr>
          <w:t>Sentence here a</w:t>
        </w:r>
      </w:ins>
      <w:ins w:id="10" w:author="A. Peyton Smith" w:date="2016-04-25T12:05:00Z">
        <w:r w:rsidR="005206FB" w:rsidRPr="005206FB">
          <w:rPr>
            <w:highlight w:val="yellow"/>
            <w:rPrChange w:id="11" w:author="A. Peyton Smith" w:date="2016-04-25T12:05:00Z">
              <w:rPr/>
            </w:rPrChange>
          </w:rPr>
          <w:t xml:space="preserve">bout </w:t>
        </w:r>
      </w:ins>
      <w:ins w:id="12" w:author="A. Peyton Smith" w:date="2016-04-25T12:04:00Z">
        <w:r w:rsidR="005206FB" w:rsidRPr="005206FB">
          <w:rPr>
            <w:highlight w:val="yellow"/>
            <w:rPrChange w:id="13" w:author="A. Peyton Smith" w:date="2016-04-25T12:05:00Z">
              <w:rPr/>
            </w:rPrChange>
          </w:rPr>
          <w:t>what these said results mean</w:t>
        </w:r>
      </w:ins>
      <w:ins w:id="14" w:author="A. Peyton Smith" w:date="2016-04-25T12:05:00Z">
        <w:r w:rsidR="005206FB" w:rsidRPr="005206FB">
          <w:rPr>
            <w:highlight w:val="yellow"/>
            <w:rPrChange w:id="15" w:author="A. Peyton Smith" w:date="2016-04-25T12:05:00Z">
              <w:rPr/>
            </w:rPrChange>
          </w:rPr>
          <w:t xml:space="preserve"> or the ecological relevance of what we observed</w:t>
        </w:r>
      </w:ins>
      <w:ins w:id="16" w:author="A. Peyton Smith" w:date="2016-04-25T12:04:00Z">
        <w:r w:rsidR="005C5211">
          <w:t xml:space="preserve">. </w:t>
        </w:r>
      </w:ins>
      <w:r>
        <w:t xml:space="preserve">Deep but unfrozen high-latitude soils </w:t>
      </w:r>
      <w:proofErr w:type="gramStart"/>
      <w:r>
        <w:t>have been shown to be strongly affected</w:t>
      </w:r>
      <w:proofErr w:type="gramEnd"/>
      <w:r>
        <w:t xml:space="preserve"> by long-term experimental warming, and these results help us understand the potential future dynamics of such soils with future climate and permafrost changes.</w:t>
      </w:r>
    </w:p>
    <w:p w14:paraId="6BF65C22" w14:textId="77777777" w:rsidR="0073705C" w:rsidRDefault="00596207" w:rsidP="00B00CCA">
      <w:pPr>
        <w:pStyle w:val="Heading4"/>
        <w:spacing w:line="480" w:lineRule="auto"/>
      </w:pPr>
      <w:bookmarkStart w:id="17" w:name="introduction"/>
      <w:bookmarkEnd w:id="17"/>
      <w:r>
        <w:t>Introduction</w:t>
      </w:r>
    </w:p>
    <w:p w14:paraId="653967B4" w14:textId="77777777" w:rsidR="0073705C" w:rsidRDefault="00596207" w:rsidP="00B00CCA">
      <w:pPr>
        <w:pStyle w:val="FirstParagraph"/>
        <w:spacing w:line="480" w:lineRule="auto"/>
      </w:pPr>
      <w:r>
        <w:t xml:space="preserve">High latitude ecosystems are being subjected to rapid changes in climate (IPCC, 2013) and </w:t>
      </w:r>
      <w:ins w:id="18" w:author="Vanessa L Bailey" w:date="2016-04-24T11:16:00Z">
        <w:r w:rsidR="00F77534">
          <w:t xml:space="preserve">increases in </w:t>
        </w:r>
      </w:ins>
      <w:r>
        <w:t>fire occurrence and intensity (</w:t>
      </w:r>
      <w:proofErr w:type="spellStart"/>
      <w:r>
        <w:t>Kasischke</w:t>
      </w:r>
      <w:proofErr w:type="spellEnd"/>
      <w:r>
        <w:t xml:space="preserve"> et al., 2010), notably in northwestern North America and Alaska (</w:t>
      </w:r>
      <w:proofErr w:type="spellStart"/>
      <w:r>
        <w:t>Hinzman</w:t>
      </w:r>
      <w:proofErr w:type="spellEnd"/>
      <w:r>
        <w:t xml:space="preserve"> et al., 2005; </w:t>
      </w:r>
      <w:proofErr w:type="spellStart"/>
      <w:r>
        <w:t>Ju</w:t>
      </w:r>
      <w:proofErr w:type="spellEnd"/>
      <w:r>
        <w:t xml:space="preserve"> and </w:t>
      </w:r>
      <w:proofErr w:type="spellStart"/>
      <w:r>
        <w:t>Masek</w:t>
      </w:r>
      <w:proofErr w:type="spellEnd"/>
      <w:r>
        <w:t>, 2016). This will have a wide variety of effects on both ecosystems and society: in particular, rising temperatures and increasing fire will likely result in permafrost degradation (</w:t>
      </w:r>
      <w:proofErr w:type="spellStart"/>
      <w:r>
        <w:t>Pastick</w:t>
      </w:r>
      <w:proofErr w:type="spellEnd"/>
      <w:r>
        <w:t xml:space="preserve"> et al., 2015; Zhang et al., 2015) and changes in soil temperature, with subsequent hydrology changes that will influence soil greenhouse gas (GHG) fluxes to the atmosphere. Such fluxes are a large component </w:t>
      </w:r>
      <w:r>
        <w:lastRenderedPageBreak/>
        <w:t>of the global C cycle and, because of the high C stocks of northern soils (</w:t>
      </w:r>
      <w:proofErr w:type="spellStart"/>
      <w:r>
        <w:t>Tarnocai</w:t>
      </w:r>
      <w:proofErr w:type="spellEnd"/>
      <w:r>
        <w:t xml:space="preserve"> et al., 2009), could result in a significant and positive climate feedback (Treat et al., 2015; </w:t>
      </w:r>
      <w:proofErr w:type="spellStart"/>
      <w:r>
        <w:t>Koven</w:t>
      </w:r>
      <w:proofErr w:type="spellEnd"/>
      <w:r>
        <w:t xml:space="preserve"> et al., 2011).</w:t>
      </w:r>
    </w:p>
    <w:p w14:paraId="664C5F32" w14:textId="77777777" w:rsidR="0073705C" w:rsidRDefault="00596207" w:rsidP="00B00CCA">
      <w:pPr>
        <w:pStyle w:val="BodyText"/>
        <w:spacing w:line="480" w:lineRule="auto"/>
      </w:pPr>
      <w:commentRangeStart w:id="19"/>
      <w:r>
        <w:t>The magnitude, timing, and form-in particular as methane (CH</w:t>
      </w:r>
      <w:r>
        <w:rPr>
          <w:vertAlign w:val="subscript"/>
        </w:rPr>
        <w:t>4</w:t>
      </w:r>
      <w:r>
        <w:t>) or carbon dioxide (CO</w:t>
      </w:r>
      <w:r>
        <w:rPr>
          <w:vertAlign w:val="subscript"/>
        </w:rPr>
        <w:t>2</w:t>
      </w:r>
      <w:r>
        <w:t xml:space="preserve">)-of such any such </w:t>
      </w:r>
      <w:proofErr w:type="gramStart"/>
      <w:r>
        <w:t>feedback remain</w:t>
      </w:r>
      <w:proofErr w:type="gramEnd"/>
      <w:r>
        <w:t xml:space="preserve"> highly uncertain (</w:t>
      </w:r>
      <w:proofErr w:type="spellStart"/>
      <w:r>
        <w:t>Schuur</w:t>
      </w:r>
      <w:proofErr w:type="spellEnd"/>
      <w:r>
        <w:t xml:space="preserve"> et al., 2015). While northern soils hold enormous quantities (</w:t>
      </w:r>
      <w:proofErr w:type="spellStart"/>
      <w:r>
        <w:t>Tarnocai</w:t>
      </w:r>
      <w:proofErr w:type="spellEnd"/>
      <w:r>
        <w:t xml:space="preserve"> et al., 2009) of potentially </w:t>
      </w:r>
      <w:proofErr w:type="spellStart"/>
      <w:r>
        <w:t>mineralizable</w:t>
      </w:r>
      <w:proofErr w:type="spellEnd"/>
      <w:r>
        <w:t xml:space="preserve"> soil organic carbon (SOC), </w:t>
      </w:r>
      <w:commentRangeStart w:id="20"/>
      <w:r>
        <w:t xml:space="preserve">vegetation succession dynamics </w:t>
      </w:r>
      <w:commentRangeEnd w:id="20"/>
      <w:r w:rsidR="00E92260">
        <w:rPr>
          <w:rStyle w:val="CommentReference"/>
          <w:vanish/>
        </w:rPr>
        <w:commentReference w:id="20"/>
      </w:r>
      <w:r>
        <w:t>promote permafrost resilience to even large temperature changes (Jorgenson et al., 2010). Such dynamics may however be disrupted by increased fire disturbance (</w:t>
      </w:r>
      <w:proofErr w:type="spellStart"/>
      <w:r>
        <w:t>Johnstone</w:t>
      </w:r>
      <w:proofErr w:type="spellEnd"/>
      <w:r>
        <w:t xml:space="preserve"> et al., 2010). In addition, the stability of SOC is itself highly uncertain, as it depends on soil temperature and moisture, the </w:t>
      </w:r>
      <w:commentRangeStart w:id="21"/>
      <w:r>
        <w:t xml:space="preserve">ages of </w:t>
      </w:r>
      <w:commentRangeEnd w:id="21"/>
      <w:r w:rsidR="00E92260">
        <w:rPr>
          <w:rStyle w:val="CommentReference"/>
          <w:vanish/>
        </w:rPr>
        <w:commentReference w:id="21"/>
      </w:r>
      <w:r>
        <w:t xml:space="preserve">and ratio between the carbon (C) and nitrogen (N) pools (Weiss et al., 2015), and its protection from competent microorganisms, enzymes, and resources (Bailey et al., 2012), whether by </w:t>
      </w:r>
      <w:proofErr w:type="spellStart"/>
      <w:r>
        <w:t>organomineral</w:t>
      </w:r>
      <w:proofErr w:type="spellEnd"/>
      <w:r>
        <w:t xml:space="preserve"> sorption, chemical </w:t>
      </w:r>
      <w:proofErr w:type="spellStart"/>
      <w:r>
        <w:t>lability</w:t>
      </w:r>
      <w:proofErr w:type="spellEnd"/>
      <w:r>
        <w:t>, or physical location (Schmidt et al., 2011).</w:t>
      </w:r>
      <w:commentRangeEnd w:id="19"/>
      <w:r w:rsidR="00E92260">
        <w:rPr>
          <w:rStyle w:val="CommentReference"/>
          <w:vanish/>
        </w:rPr>
        <w:commentReference w:id="19"/>
      </w:r>
    </w:p>
    <w:p w14:paraId="1AECF634" w14:textId="77777777" w:rsidR="0073705C" w:rsidRDefault="00596207" w:rsidP="00B00CCA">
      <w:pPr>
        <w:pStyle w:val="BodyText"/>
        <w:spacing w:line="480" w:lineRule="auto"/>
      </w:pPr>
      <w:r>
        <w:t>Temperature and moisture typically have strong and often interactive influences on soil GHG emissions. Laboratory incubations, field observations, and meta-analyses have documented increased</w:t>
      </w:r>
      <w:ins w:id="22" w:author="Vanessa L Bailey" w:date="2016-04-24T11:20:00Z">
        <w:r w:rsidR="00F77534">
          <w:t xml:space="preserve"> fluxes of</w:t>
        </w:r>
      </w:ins>
      <w:r>
        <w:t xml:space="preserve"> CO</w:t>
      </w:r>
      <w:r>
        <w:rPr>
          <w:vertAlign w:val="subscript"/>
        </w:rPr>
        <w:t>2</w:t>
      </w:r>
      <w:r>
        <w:t>, and under some conditions CH</w:t>
      </w:r>
      <w:r>
        <w:rPr>
          <w:vertAlign w:val="subscript"/>
        </w:rPr>
        <w:t>4</w:t>
      </w:r>
      <w:r>
        <w:t xml:space="preserve"> (</w:t>
      </w:r>
      <w:proofErr w:type="spellStart"/>
      <w:r>
        <w:t>Olefeldt</w:t>
      </w:r>
      <w:proofErr w:type="spellEnd"/>
      <w:r>
        <w:t xml:space="preserve"> et al., 2013), </w:t>
      </w:r>
      <w:del w:id="23" w:author="Vanessa L Bailey" w:date="2016-04-24T11:20:00Z">
        <w:r w:rsidDel="00F77534">
          <w:delText xml:space="preserve">fluxes </w:delText>
        </w:r>
      </w:del>
      <w:r>
        <w:t xml:space="preserve">with rising temperature (Davidson and </w:t>
      </w:r>
      <w:proofErr w:type="spellStart"/>
      <w:r>
        <w:t>Janssens</w:t>
      </w:r>
      <w:proofErr w:type="spellEnd"/>
      <w:r>
        <w:t xml:space="preserve">, 2006; Hashimoto et al., 2015; Treat et al., 2015). </w:t>
      </w:r>
      <w:del w:id="24" w:author="Vanessa L Bailey" w:date="2016-04-24T11:20:00Z">
        <w:r w:rsidDel="00F77534">
          <w:delText xml:space="preserve">GHG </w:delText>
        </w:r>
      </w:del>
      <w:ins w:id="25" w:author="Vanessa L Bailey" w:date="2016-04-24T11:20:00Z">
        <w:r w:rsidR="00F77534">
          <w:t xml:space="preserve">Greenhouse gas </w:t>
        </w:r>
      </w:ins>
      <w:r>
        <w:t>responses to wetting and thawing dynamics are much less certain, with substantial variability between studies (Kim et al., 2012). The anaerobic conditions common following permafrost thaw are expected to lower CO</w:t>
      </w:r>
      <w:r>
        <w:rPr>
          <w:vertAlign w:val="subscript"/>
        </w:rPr>
        <w:t>2</w:t>
      </w:r>
      <w:r>
        <w:t xml:space="preserve"> emissions but increase those of CH</w:t>
      </w:r>
      <w:r>
        <w:rPr>
          <w:vertAlign w:val="subscript"/>
        </w:rPr>
        <w:t>4</w:t>
      </w:r>
      <w:r>
        <w:t xml:space="preserve"> (Treat et al., 2015; Treat </w:t>
      </w:r>
      <w:r>
        <w:lastRenderedPageBreak/>
        <w:t>et al., 2014), and such interactions are critical to examine in the course of long-term incubation experiments (</w:t>
      </w:r>
      <w:proofErr w:type="spellStart"/>
      <w:r>
        <w:t>Elberling</w:t>
      </w:r>
      <w:proofErr w:type="spellEnd"/>
      <w:r>
        <w:t xml:space="preserve"> et al., 2013). More uniformly across the landscape, however, decadal warming, and perhaps drying, trends in Alaska (</w:t>
      </w:r>
      <w:proofErr w:type="spellStart"/>
      <w:r>
        <w:t>Bieniek</w:t>
      </w:r>
      <w:proofErr w:type="spellEnd"/>
      <w:r>
        <w:t xml:space="preserve"> et al., 2014) will work to counteract these effects, with uncertain consequences for the carbon cycle and climate system.</w:t>
      </w:r>
    </w:p>
    <w:p w14:paraId="0FADF818" w14:textId="77777777" w:rsidR="0073705C" w:rsidRDefault="00596207" w:rsidP="00B00CCA">
      <w:pPr>
        <w:pStyle w:val="BodyText"/>
        <w:spacing w:line="480" w:lineRule="auto"/>
      </w:pPr>
      <w:r>
        <w:t>The goal of this study was to examine how temperature and moisture control</w:t>
      </w:r>
      <w:ins w:id="26" w:author="A. Peyton Smith" w:date="2016-04-25T08:45:00Z">
        <w:r w:rsidR="00E92260">
          <w:t xml:space="preserve"> </w:t>
        </w:r>
      </w:ins>
      <w:del w:id="27" w:author="A. Peyton Smith" w:date="2016-04-25T08:45:00Z">
        <w:r w:rsidDel="00E92260">
          <w:delText xml:space="preserve"> C loss and </w:delText>
        </w:r>
      </w:del>
      <w:r>
        <w:t>GHG (CO</w:t>
      </w:r>
      <w:r>
        <w:rPr>
          <w:vertAlign w:val="subscript"/>
        </w:rPr>
        <w:t>2</w:t>
      </w:r>
      <w:r>
        <w:t xml:space="preserve"> and CH</w:t>
      </w:r>
      <w:r>
        <w:rPr>
          <w:vertAlign w:val="subscript"/>
        </w:rPr>
        <w:t>4</w:t>
      </w:r>
      <w:r>
        <w:t xml:space="preserve">) emissions from soils sampled from the bottom of the annual active layer–i.e., directly above permafrost–in an Alaskan boreal forest. </w:t>
      </w:r>
      <w:commentRangeStart w:id="28"/>
      <w:r>
        <w:t xml:space="preserve">Most previous studies have focused on surface soils or permafrost soils, neglecting deep active-layer soils that were identified as subject to strong effects from a two-decade warming experiment in the Alaskan Arctic </w:t>
      </w:r>
      <w:commentRangeEnd w:id="28"/>
      <w:r w:rsidR="00E92260">
        <w:rPr>
          <w:rStyle w:val="CommentReference"/>
          <w:vanish/>
        </w:rPr>
        <w:commentReference w:id="28"/>
      </w:r>
      <w:r>
        <w:t>(</w:t>
      </w:r>
      <w:proofErr w:type="spellStart"/>
      <w:r>
        <w:t>Sistla</w:t>
      </w:r>
      <w:proofErr w:type="spellEnd"/>
      <w:r>
        <w:t xml:space="preserve"> et al., 2013). We also aimed to characterize the chemical and </w:t>
      </w:r>
      <w:commentRangeStart w:id="29"/>
      <w:r>
        <w:t>biological</w:t>
      </w:r>
      <w:commentRangeEnd w:id="29"/>
      <w:r w:rsidR="00181E87">
        <w:rPr>
          <w:rStyle w:val="CommentReference"/>
          <w:vanish/>
        </w:rPr>
        <w:commentReference w:id="29"/>
      </w:r>
      <w:r>
        <w:t xml:space="preserve"> properties of these soils </w:t>
      </w:r>
      <w:del w:id="30" w:author="A. Peyton Smith" w:date="2016-04-25T08:51:00Z">
        <w:r w:rsidDel="00181E87">
          <w:delText>as they were subjected to</w:delText>
        </w:r>
      </w:del>
      <w:ins w:id="31" w:author="A. Peyton Smith" w:date="2016-04-25T08:51:00Z">
        <w:r w:rsidR="00181E87">
          <w:t>following</w:t>
        </w:r>
      </w:ins>
      <w:r>
        <w:t xml:space="preserve"> a 100-day incubation at different temperatures, subjecting some cores to drying treatments. We hypothesized that (</w:t>
      </w:r>
      <w:proofErr w:type="spellStart"/>
      <w:r>
        <w:t>i</w:t>
      </w:r>
      <w:proofErr w:type="spellEnd"/>
      <w:r>
        <w:t>) CO</w:t>
      </w:r>
      <w:r>
        <w:rPr>
          <w:vertAlign w:val="subscript"/>
        </w:rPr>
        <w:t>2</w:t>
      </w:r>
      <w:r>
        <w:t xml:space="preserve"> would be the dominant pathway for C loss in these largely aerobic soils; (ii) soils maintained at field moisture and high temperature would lose more C-CO</w:t>
      </w:r>
      <w:r>
        <w:rPr>
          <w:vertAlign w:val="subscript"/>
        </w:rPr>
        <w:t>2</w:t>
      </w:r>
      <w:r>
        <w:t xml:space="preserve"> than cores incubated at 4˚C, due to increased aerobic and anaerobic microbial activity; and (iii) core CH</w:t>
      </w:r>
      <w:r>
        <w:rPr>
          <w:vertAlign w:val="subscript"/>
        </w:rPr>
        <w:t>4</w:t>
      </w:r>
      <w:r>
        <w:t xml:space="preserve"> fluxes would be sensitive only to temperature, as no anaerobic conditions were </w:t>
      </w:r>
      <w:commentRangeStart w:id="32"/>
      <w:del w:id="33" w:author="A. Peyton Smith" w:date="2016-04-25T08:53:00Z">
        <w:r w:rsidDel="00181E87">
          <w:delText>planned for</w:delText>
        </w:r>
      </w:del>
      <w:ins w:id="34" w:author="A. Peyton Smith" w:date="2016-04-25T08:53:00Z">
        <w:r w:rsidR="00181E87">
          <w:t>imposed</w:t>
        </w:r>
      </w:ins>
      <w:r>
        <w:t xml:space="preserve"> </w:t>
      </w:r>
      <w:commentRangeEnd w:id="32"/>
      <w:ins w:id="35" w:author="A. Peyton Smith" w:date="2016-04-25T08:53:00Z">
        <w:r w:rsidR="00181E87">
          <w:t xml:space="preserve">for </w:t>
        </w:r>
      </w:ins>
      <w:r w:rsidR="00F77534">
        <w:rPr>
          <w:rStyle w:val="CommentReference"/>
        </w:rPr>
        <w:commentReference w:id="32"/>
      </w:r>
      <w:r>
        <w:t>the cores.</w:t>
      </w:r>
    </w:p>
    <w:p w14:paraId="201363F9" w14:textId="77777777" w:rsidR="0073705C" w:rsidRDefault="00596207" w:rsidP="00B00CCA">
      <w:pPr>
        <w:pStyle w:val="Heading4"/>
        <w:spacing w:line="480" w:lineRule="auto"/>
      </w:pPr>
      <w:bookmarkStart w:id="36" w:name="methods"/>
      <w:bookmarkEnd w:id="36"/>
      <w:r>
        <w:t>Methods</w:t>
      </w:r>
    </w:p>
    <w:p w14:paraId="22EF043A" w14:textId="77777777" w:rsidR="0073705C" w:rsidRDefault="00596207" w:rsidP="00B00CCA">
      <w:pPr>
        <w:pStyle w:val="FirstParagraph"/>
        <w:spacing w:line="480" w:lineRule="auto"/>
      </w:pPr>
      <w:r>
        <w:rPr>
          <w:b/>
        </w:rPr>
        <w:t>Field sampling</w:t>
      </w:r>
    </w:p>
    <w:p w14:paraId="4681E476" w14:textId="77777777" w:rsidR="0073705C" w:rsidRDefault="00596207" w:rsidP="00B00CCA">
      <w:pPr>
        <w:pStyle w:val="BodyText"/>
        <w:spacing w:line="480" w:lineRule="auto"/>
      </w:pPr>
      <w:r>
        <w:t xml:space="preserve">The field component of this research took place in Caribou-Poker Creeks Research Watershed (CPCRW), part of the Bonanza Creek LTER </w:t>
      </w:r>
      <w:r>
        <w:lastRenderedPageBreak/>
        <w:t>(</w:t>
      </w:r>
      <w:hyperlink r:id="rId10">
        <w:r>
          <w:rPr>
            <w:rStyle w:val="Hyperlink"/>
          </w:rPr>
          <w:t>http://www.lter.uaf.edu/research/study-sites-cpcrw</w:t>
        </w:r>
      </w:hyperlink>
      <w:r>
        <w:t>). CPCRW is located in the Yukon-Tanana Uplands northeast of Fairbanks, AK, a part of the boreal forest that has seen strong increases in air temperature and forest browning (</w:t>
      </w:r>
      <w:proofErr w:type="spellStart"/>
      <w:r>
        <w:t>Ju</w:t>
      </w:r>
      <w:proofErr w:type="spellEnd"/>
      <w:r>
        <w:t xml:space="preserve"> and </w:t>
      </w:r>
      <w:proofErr w:type="spellStart"/>
      <w:r>
        <w:t>Masek</w:t>
      </w:r>
      <w:proofErr w:type="spellEnd"/>
      <w:r>
        <w:t xml:space="preserve">, 2016) over several decades. Annual average air temperature was </w:t>
      </w:r>
      <w:commentRangeStart w:id="37"/>
      <w:r>
        <w:t>-2.5 °C</w:t>
      </w:r>
      <w:commentRangeEnd w:id="37"/>
      <w:r w:rsidR="00181E87">
        <w:rPr>
          <w:rStyle w:val="CommentReference"/>
          <w:vanish/>
        </w:rPr>
        <w:commentReference w:id="37"/>
      </w:r>
      <w:r>
        <w:t>, and annual average precipitation 400 mm (</w:t>
      </w:r>
      <w:proofErr w:type="spellStart"/>
      <w:r>
        <w:t>Petrone</w:t>
      </w:r>
      <w:proofErr w:type="spellEnd"/>
      <w:r>
        <w:t xml:space="preserve"> et al., 2006). The watershed's lowlands and north-facing slopes are dominated by black spruce (</w:t>
      </w:r>
      <w:proofErr w:type="spellStart"/>
      <w:r>
        <w:rPr>
          <w:i/>
        </w:rPr>
        <w:t>Picea</w:t>
      </w:r>
      <w:proofErr w:type="spellEnd"/>
      <w:r>
        <w:rPr>
          <w:i/>
        </w:rPr>
        <w:t xml:space="preserve"> </w:t>
      </w:r>
      <w:proofErr w:type="spellStart"/>
      <w:r>
        <w:rPr>
          <w:i/>
        </w:rPr>
        <w:t>mariana</w:t>
      </w:r>
      <w:proofErr w:type="spellEnd"/>
      <w:r>
        <w:t xml:space="preserve">), </w:t>
      </w:r>
      <w:proofErr w:type="spellStart"/>
      <w:r>
        <w:t>feathermoss</w:t>
      </w:r>
      <w:proofErr w:type="spellEnd"/>
      <w:r>
        <w:t xml:space="preserve"> (</w:t>
      </w:r>
      <w:proofErr w:type="spellStart"/>
      <w:r>
        <w:rPr>
          <w:i/>
        </w:rPr>
        <w:t>Pleurozium</w:t>
      </w:r>
      <w:proofErr w:type="spellEnd"/>
      <w:r>
        <w:rPr>
          <w:i/>
        </w:rPr>
        <w:t xml:space="preserve"> </w:t>
      </w:r>
      <w:proofErr w:type="spellStart"/>
      <w:r>
        <w:rPr>
          <w:i/>
        </w:rPr>
        <w:t>schreberi</w:t>
      </w:r>
      <w:proofErr w:type="spellEnd"/>
      <w:r>
        <w:t xml:space="preserve"> and others), and </w:t>
      </w:r>
      <w:r>
        <w:rPr>
          <w:i/>
        </w:rPr>
        <w:t>Sphagnum</w:t>
      </w:r>
      <w:r>
        <w:t xml:space="preserve"> spp.; the drier south slopes tend to be deciduous with a mixture of </w:t>
      </w:r>
      <w:commentRangeStart w:id="40"/>
      <w:r>
        <w:t xml:space="preserve">quaking </w:t>
      </w:r>
      <w:commentRangeEnd w:id="40"/>
      <w:r w:rsidR="00F77534">
        <w:rPr>
          <w:rStyle w:val="CommentReference"/>
        </w:rPr>
        <w:commentReference w:id="40"/>
      </w:r>
      <w:r>
        <w:t>aspen (</w:t>
      </w:r>
      <w:proofErr w:type="spellStart"/>
      <w:r>
        <w:rPr>
          <w:i/>
        </w:rPr>
        <w:t>Populus</w:t>
      </w:r>
      <w:proofErr w:type="spellEnd"/>
      <w:r>
        <w:rPr>
          <w:i/>
        </w:rPr>
        <w:t xml:space="preserve"> </w:t>
      </w:r>
      <w:proofErr w:type="spellStart"/>
      <w:r>
        <w:rPr>
          <w:i/>
        </w:rPr>
        <w:t>tremuloides</w:t>
      </w:r>
      <w:proofErr w:type="spellEnd"/>
      <w:r>
        <w:t>), paper birch (</w:t>
      </w:r>
      <w:proofErr w:type="spellStart"/>
      <w:r>
        <w:rPr>
          <w:i/>
        </w:rPr>
        <w:t>Betula</w:t>
      </w:r>
      <w:proofErr w:type="spellEnd"/>
      <w:r>
        <w:rPr>
          <w:i/>
        </w:rPr>
        <w:t xml:space="preserve"> </w:t>
      </w:r>
      <w:proofErr w:type="spellStart"/>
      <w:r>
        <w:rPr>
          <w:i/>
        </w:rPr>
        <w:t>neoalaskana</w:t>
      </w:r>
      <w:proofErr w:type="spellEnd"/>
      <w:r>
        <w:t>), and patches of alder (</w:t>
      </w:r>
      <w:proofErr w:type="spellStart"/>
      <w:r>
        <w:rPr>
          <w:i/>
        </w:rPr>
        <w:t>Alnus</w:t>
      </w:r>
      <w:proofErr w:type="spellEnd"/>
      <w:r>
        <w:rPr>
          <w:i/>
        </w:rPr>
        <w:t xml:space="preserve"> </w:t>
      </w:r>
      <w:proofErr w:type="spellStart"/>
      <w:r>
        <w:rPr>
          <w:i/>
        </w:rPr>
        <w:t>crispa</w:t>
      </w:r>
      <w:proofErr w:type="spellEnd"/>
      <w:r>
        <w:t>).</w:t>
      </w:r>
    </w:p>
    <w:p w14:paraId="00264FF9" w14:textId="77777777" w:rsidR="0073705C" w:rsidRDefault="00596207" w:rsidP="00B00CCA">
      <w:pPr>
        <w:pStyle w:val="BodyText"/>
        <w:spacing w:line="480" w:lineRule="auto"/>
      </w:pPr>
      <w:r>
        <w:t xml:space="preserve">We sampled soils from a southeast slope (65.1620 °N, 147.4874 °W) at CPCRW, in a 60 m transition zone between lowland </w:t>
      </w:r>
      <w:proofErr w:type="spellStart"/>
      <w:r>
        <w:rPr>
          <w:i/>
        </w:rPr>
        <w:t>Picea</w:t>
      </w:r>
      <w:proofErr w:type="spellEnd"/>
      <w:r>
        <w:rPr>
          <w:i/>
        </w:rPr>
        <w:t xml:space="preserve"> </w:t>
      </w:r>
      <w:proofErr w:type="spellStart"/>
      <w:r>
        <w:rPr>
          <w:i/>
        </w:rPr>
        <w:t>mariana</w:t>
      </w:r>
      <w:proofErr w:type="spellEnd"/>
      <w:r>
        <w:t xml:space="preserve"> </w:t>
      </w:r>
      <w:commentRangeStart w:id="41"/>
      <w:r>
        <w:t>Mill BSP</w:t>
      </w:r>
      <w:commentRangeEnd w:id="41"/>
      <w:r w:rsidR="00E85F17">
        <w:rPr>
          <w:rStyle w:val="CommentReference"/>
          <w:vanish/>
        </w:rPr>
        <w:commentReference w:id="41"/>
      </w:r>
      <w:r>
        <w:t xml:space="preserve">. </w:t>
      </w:r>
      <w:proofErr w:type="gramStart"/>
      <w:r>
        <w:t>and</w:t>
      </w:r>
      <w:proofErr w:type="gramEnd"/>
      <w:r>
        <w:t xml:space="preserve"> upland </w:t>
      </w:r>
      <w:proofErr w:type="spellStart"/>
      <w:r>
        <w:rPr>
          <w:i/>
        </w:rPr>
        <w:t>Betula</w:t>
      </w:r>
      <w:proofErr w:type="spellEnd"/>
      <w:r>
        <w:rPr>
          <w:i/>
        </w:rPr>
        <w:t xml:space="preserve"> </w:t>
      </w:r>
      <w:proofErr w:type="spellStart"/>
      <w:r>
        <w:rPr>
          <w:i/>
        </w:rPr>
        <w:t>neoalaskana</w:t>
      </w:r>
      <w:proofErr w:type="spellEnd"/>
      <w:r>
        <w:t>, with significant white spruce (</w:t>
      </w:r>
      <w:proofErr w:type="spellStart"/>
      <w:r>
        <w:rPr>
          <w:i/>
        </w:rPr>
        <w:t>Picea</w:t>
      </w:r>
      <w:proofErr w:type="spellEnd"/>
      <w:r>
        <w:rPr>
          <w:i/>
        </w:rPr>
        <w:t xml:space="preserve"> </w:t>
      </w:r>
      <w:proofErr w:type="spellStart"/>
      <w:r>
        <w:rPr>
          <w:i/>
        </w:rPr>
        <w:t>glauca</w:t>
      </w:r>
      <w:proofErr w:type="spellEnd"/>
      <w:r>
        <w:t xml:space="preserve">) presence. Stand density in this transition zone was </w:t>
      </w:r>
      <w:proofErr w:type="gramStart"/>
      <w:r>
        <w:t>4060 ±</w:t>
      </w:r>
      <w:proofErr w:type="gramEnd"/>
      <w:r>
        <w:t xml:space="preserve"> 2310 trees ha</w:t>
      </w:r>
      <w:r>
        <w:rPr>
          <w:vertAlign w:val="superscript"/>
        </w:rPr>
        <w:t>-1</w:t>
      </w:r>
      <w:r>
        <w:t>, with basal area of 27.9 ± 7.0 m</w:t>
      </w:r>
      <w:r>
        <w:rPr>
          <w:vertAlign w:val="superscript"/>
        </w:rPr>
        <w:t>2</w:t>
      </w:r>
      <w:r>
        <w:t xml:space="preserve"> ha</w:t>
      </w:r>
      <w:r>
        <w:rPr>
          <w:vertAlign w:val="superscript"/>
        </w:rPr>
        <w:t>-1</w:t>
      </w:r>
      <w:r>
        <w:t xml:space="preserve">. The forest was at least 90 years old (cf. </w:t>
      </w:r>
      <w:proofErr w:type="spellStart"/>
      <w:r>
        <w:t>Morishita</w:t>
      </w:r>
      <w:proofErr w:type="spellEnd"/>
      <w:r>
        <w:t xml:space="preserve"> et al., 2014) according to tree rings taken at the stem base of several of the largest white spruce. The soil is characterized as a </w:t>
      </w:r>
      <w:proofErr w:type="gramStart"/>
      <w:r>
        <w:t>poorly-drained</w:t>
      </w:r>
      <w:proofErr w:type="gramEnd"/>
      <w:r>
        <w:t xml:space="preserve"> silt loam, and on average had ~20 cm of organic material over the mineral soil.</w:t>
      </w:r>
    </w:p>
    <w:p w14:paraId="58D6B369" w14:textId="77777777" w:rsidR="0073705C" w:rsidRDefault="00596207" w:rsidP="00B00CCA">
      <w:pPr>
        <w:pStyle w:val="BodyText"/>
        <w:spacing w:line="480" w:lineRule="auto"/>
      </w:pPr>
      <w:r>
        <w:t xml:space="preserve">Thirty-nine soil cores, each 30 cm high by 7.5 cm wide, were taken using a soil recovery augur (AMS Inc., American Falls, ID) on 3-5 August 2015. We sampled from the bottom (within 0-2 cm) of the active layer, which averaged 80 cm depth. Sample points were randomly located in the transition zone described above, and separated </w:t>
      </w:r>
      <w:r>
        <w:lastRenderedPageBreak/>
        <w:t>by 2-5 m. Cores were kept cool in the field before being packed in dry ice and shipped to the lab in Richland, WA within 48-72 hours of collection.</w:t>
      </w:r>
    </w:p>
    <w:p w14:paraId="3FADA694" w14:textId="77777777" w:rsidR="0073705C" w:rsidRDefault="00596207" w:rsidP="00B00CCA">
      <w:pPr>
        <w:pStyle w:val="BodyText"/>
        <w:spacing w:line="480" w:lineRule="auto"/>
      </w:pPr>
      <w:r>
        <w:rPr>
          <w:b/>
        </w:rPr>
        <w:t>Laboratory incubation</w:t>
      </w:r>
    </w:p>
    <w:p w14:paraId="03DC3F0E" w14:textId="77777777" w:rsidR="0073705C" w:rsidRDefault="00596207" w:rsidP="00B00CCA">
      <w:pPr>
        <w:pStyle w:val="BodyText"/>
        <w:spacing w:line="480" w:lineRule="auto"/>
      </w:pPr>
      <w:r>
        <w:t xml:space="preserve">In the lab, the soil </w:t>
      </w:r>
      <w:commentRangeStart w:id="42"/>
      <w:r>
        <w:t xml:space="preserve">cores </w:t>
      </w:r>
      <w:commentRangeEnd w:id="42"/>
      <w:r w:rsidR="001655D1">
        <w:rPr>
          <w:rStyle w:val="CommentReference"/>
        </w:rPr>
        <w:commentReference w:id="42"/>
      </w:r>
      <w:r>
        <w:t xml:space="preserve">were stored at 4 °C for several days until they were weighed and prepared for incubation. At that point (11-12 August 2015), three fragmented or otherwise damaged cores were discarded, and the remaining cores were randomly assigned to one of six groups (N=6 in each group). These included two incubation temperatures (4 and </w:t>
      </w:r>
      <w:commentRangeStart w:id="43"/>
      <w:r>
        <w:t>20 °C</w:t>
      </w:r>
      <w:commentRangeEnd w:id="43"/>
      <w:r w:rsidR="004A0890">
        <w:rPr>
          <w:rStyle w:val="CommentReference"/>
          <w:vanish/>
        </w:rPr>
        <w:commentReference w:id="43"/>
      </w:r>
      <w:r>
        <w:t>), each with two moisture treatments: one in which soil moisture was maintained at field conditions (~28% moisture by volume), and a drought treatment in which no water was added and cores were allowed to dry down to ~5% moisture by volume.</w:t>
      </w:r>
      <w:ins w:id="44" w:author="A. Peyton Smith" w:date="2016-04-25T09:04:00Z">
        <w:r w:rsidR="00255F2A">
          <w:t xml:space="preserve"> </w:t>
        </w:r>
      </w:ins>
      <w:r>
        <w:t>The fifth group was a 20 °C "controlled drought" one, in which water was added so that these cores' moisture status would close</w:t>
      </w:r>
      <w:ins w:id="45" w:author="Vanessa L Bailey" w:date="2016-04-24T11:25:00Z">
        <w:r w:rsidR="00614D0C">
          <w:t>ly</w:t>
        </w:r>
      </w:ins>
      <w:r>
        <w:t xml:space="preserve"> match those of the 4 °C "drought" cores, which we anticipated would dry more slowly than their 20 °C counterparts. The final 6-core group was used for destructive, pre-incubation measurements including moisture content, pH, soil carbon and nitrogen, and bulk density. Subsamples were collected and stored at -20</w:t>
      </w:r>
      <w:del w:id="46" w:author="Vanessa L Bailey" w:date="2016-04-24T11:25:00Z">
        <w:r w:rsidDel="00614D0C">
          <w:delText xml:space="preserve"> </w:delText>
        </w:r>
      </w:del>
      <w:r>
        <w:t>°C for dissolved organic carbon measurements</w:t>
      </w:r>
      <w:ins w:id="47" w:author="A. Peyton Smith" w:date="2016-04-25T09:08:00Z">
        <w:r w:rsidR="00255F2A">
          <w:t xml:space="preserve"> or air-dried for soil C and N (see below)</w:t>
        </w:r>
      </w:ins>
      <w:r>
        <w:t>.</w:t>
      </w:r>
    </w:p>
    <w:p w14:paraId="336BB3E9" w14:textId="77777777" w:rsidR="0073705C" w:rsidRDefault="00596207" w:rsidP="00B00CCA">
      <w:pPr>
        <w:pStyle w:val="BodyText"/>
        <w:spacing w:line="480" w:lineRule="auto"/>
      </w:pPr>
      <w:r>
        <w:t>On 18 August 2015 cores were placed into one of two growth chambers (</w:t>
      </w:r>
      <w:proofErr w:type="spellStart"/>
      <w:r>
        <w:t>Conviron</w:t>
      </w:r>
      <w:proofErr w:type="spellEnd"/>
      <w:r>
        <w:t xml:space="preserve"> </w:t>
      </w:r>
      <w:commentRangeStart w:id="48"/>
      <w:r>
        <w:t xml:space="preserve">CMP6050 </w:t>
      </w:r>
      <w:commentRangeEnd w:id="48"/>
      <w:r w:rsidR="00614D0C">
        <w:rPr>
          <w:rStyle w:val="CommentReference"/>
        </w:rPr>
        <w:commentReference w:id="48"/>
      </w:r>
      <w:r>
        <w:t>Control Systems, Winnipeg, Canada) maintained at 4 and 20 °C temperatures and 70% relative humidity and allowed to equilibrate for two weeks. Starting on 31 August 2015 we measured the cores' mass and GHG (CH</w:t>
      </w:r>
      <w:r>
        <w:rPr>
          <w:vertAlign w:val="subscript"/>
        </w:rPr>
        <w:t>4</w:t>
      </w:r>
      <w:r>
        <w:t xml:space="preserve"> and CO</w:t>
      </w:r>
      <w:r>
        <w:rPr>
          <w:vertAlign w:val="subscript"/>
        </w:rPr>
        <w:t>2</w:t>
      </w:r>
      <w:r>
        <w:t xml:space="preserve">) </w:t>
      </w:r>
      <w:commentRangeStart w:id="49"/>
      <w:r>
        <w:lastRenderedPageBreak/>
        <w:t xml:space="preserve">evolution </w:t>
      </w:r>
      <w:commentRangeEnd w:id="49"/>
      <w:r w:rsidR="001655D1">
        <w:rPr>
          <w:rStyle w:val="CommentReference"/>
        </w:rPr>
        <w:commentReference w:id="49"/>
      </w:r>
      <w:r>
        <w:t xml:space="preserve">four times in the first week, then twice per week for the first month, and then once per week for the rest of the 100-day incubation. </w:t>
      </w:r>
      <w:bookmarkStart w:id="50" w:name="OLE_LINK5"/>
      <w:bookmarkStart w:id="51" w:name="OLE_LINK6"/>
      <w:r>
        <w:t xml:space="preserve">Throughout the incubation, </w:t>
      </w:r>
      <w:bookmarkStart w:id="52" w:name="OLE_LINK7"/>
      <w:bookmarkStart w:id="53" w:name="OLE_LINK8"/>
      <w:r>
        <w:t>core</w:t>
      </w:r>
      <w:ins w:id="54" w:author="A. Peyton Smith" w:date="2016-04-25T09:07:00Z">
        <w:r w:rsidR="00255F2A">
          <w:t xml:space="preserve">s </w:t>
        </w:r>
        <w:bookmarkEnd w:id="50"/>
        <w:bookmarkEnd w:id="51"/>
        <w:r w:rsidR="00255F2A">
          <w:t xml:space="preserve">with a 200 um mesh screen fit to the base </w:t>
        </w:r>
      </w:ins>
      <w:bookmarkEnd w:id="52"/>
      <w:bookmarkEnd w:id="53"/>
      <w:del w:id="55" w:author="A. Peyton Smith" w:date="2016-04-25T09:07:00Z">
        <w:r w:rsidDel="00255F2A">
          <w:delText xml:space="preserve">s </w:delText>
        </w:r>
      </w:del>
      <w:r>
        <w:t>were mounted on porous ceramic plates (Soil Moisture Equipment Corp., Santa Barbara, CA, USA) so that, when the plates were placed in contact with water, water would move up into the cores via capillary action. The "drought" cores were mounted on dry plates, but not allowed to drop below 5% water content. When necessary, cores received additional wetting from the top to maintain their water status at the desired level.</w:t>
      </w:r>
    </w:p>
    <w:p w14:paraId="45E1B17C" w14:textId="77777777" w:rsidR="0073705C" w:rsidRDefault="00596207" w:rsidP="00B00CCA">
      <w:pPr>
        <w:pStyle w:val="BodyText"/>
        <w:spacing w:line="480" w:lineRule="auto"/>
      </w:pPr>
      <w:r>
        <w:t xml:space="preserve">For each measurement, a six-core treatment group was connected to a </w:t>
      </w:r>
      <w:proofErr w:type="spellStart"/>
      <w:r>
        <w:t>Picarro</w:t>
      </w:r>
      <w:proofErr w:type="spellEnd"/>
      <w:r>
        <w:t xml:space="preserve"> A0311 multiplexer that was in turn connected to a </w:t>
      </w:r>
      <w:proofErr w:type="spellStart"/>
      <w:r>
        <w:t>Picarro</w:t>
      </w:r>
      <w:proofErr w:type="spellEnd"/>
      <w:r>
        <w:t xml:space="preserve"> G2301 GHG Analyzer (</w:t>
      </w:r>
      <w:proofErr w:type="spellStart"/>
      <w:r>
        <w:t>Picarro</w:t>
      </w:r>
      <w:proofErr w:type="spellEnd"/>
      <w:r>
        <w:t xml:space="preserve"> Inc., Santa Clara, CA, USA). Dry CH</w:t>
      </w:r>
      <w:r>
        <w:rPr>
          <w:vertAlign w:val="subscript"/>
        </w:rPr>
        <w:t>4</w:t>
      </w:r>
      <w:r>
        <w:t xml:space="preserve"> and CO</w:t>
      </w:r>
      <w:r>
        <w:rPr>
          <w:vertAlign w:val="subscript"/>
        </w:rPr>
        <w:t>2</w:t>
      </w:r>
      <w:r>
        <w:t xml:space="preserve"> concentrations were monitored for 2 minutes, and this was repeated 2-3 times before moving on to a new treatment group. Cores were weighed immediately after gas measurements. Ambient air was measured between treatment groups, and before starting measurements in a chamber, as a check on ambient CO</w:t>
      </w:r>
      <w:r>
        <w:rPr>
          <w:vertAlign w:val="subscript"/>
        </w:rPr>
        <w:t>2</w:t>
      </w:r>
      <w:r>
        <w:t xml:space="preserve"> conditions and instrument stability.</w:t>
      </w:r>
    </w:p>
    <w:p w14:paraId="7E62B297" w14:textId="77777777" w:rsidR="0073705C" w:rsidRDefault="00596207" w:rsidP="00B00CCA">
      <w:pPr>
        <w:pStyle w:val="BodyText"/>
        <w:spacing w:line="480" w:lineRule="auto"/>
      </w:pPr>
      <w:r>
        <w:t>The incubation experiment concluded on 9 December 2015, following the final CO</w:t>
      </w:r>
      <w:r>
        <w:rPr>
          <w:vertAlign w:val="subscript"/>
        </w:rPr>
        <w:t>2</w:t>
      </w:r>
      <w:r>
        <w:t xml:space="preserve"> and CH</w:t>
      </w:r>
      <w:r>
        <w:rPr>
          <w:vertAlign w:val="subscript"/>
        </w:rPr>
        <w:t>4</w:t>
      </w:r>
      <w:r>
        <w:t xml:space="preserve"> readings. Each soil core was maintained at the treatment-dependent temperature and moisture content (by mass) until removed for destructive sampling, December 14-18, 2015. Sub-samples were collected and composited throughout each soil core for dissolved organic carbon analysis (110 ± 24 g dry mass equivalent) and dry-mass calculations (~28 g each). The remaining core material was air-dried and separated into particles (&gt;2 mm diameter) and soil (≤2 </w:t>
      </w:r>
      <w:r>
        <w:lastRenderedPageBreak/>
        <w:t>mm) using a U.S. Standard Test Sieve No. 10 (</w:t>
      </w:r>
      <w:proofErr w:type="spellStart"/>
      <w:r>
        <w:t>Fisherbrand</w:t>
      </w:r>
      <w:proofErr w:type="spellEnd"/>
      <w:r>
        <w:t>, Pittsburg, PA, USA). The dry mass and volume of soil were used in calculations of gravimetric and volumetric soil moisture content, respectively (Gardner, 1986). Soil volume was ca</w:t>
      </w:r>
      <w:del w:id="56" w:author="Vanessa L Bailey" w:date="2016-04-24T11:40:00Z">
        <w:r w:rsidDel="001655D1">
          <w:delText>c</w:delText>
        </w:r>
      </w:del>
      <w:r>
        <w:t>l</w:t>
      </w:r>
      <w:ins w:id="57" w:author="Vanessa L Bailey" w:date="2016-04-24T11:40:00Z">
        <w:r w:rsidR="001655D1">
          <w:t>c</w:t>
        </w:r>
      </w:ins>
      <w:r>
        <w:t>ulated as the total core volume minus the volume of particles &gt;2 mm diameter, with the latter determined by water displacement. Air-dried soil and sub-samples stored at -20</w:t>
      </w:r>
      <w:del w:id="58" w:author="Vanessa L Bailey" w:date="2016-04-24T11:40:00Z">
        <w:r w:rsidDel="001655D1">
          <w:delText xml:space="preserve"> </w:delText>
        </w:r>
      </w:del>
      <w:r>
        <w:t xml:space="preserve">°C were sent to the Agricultural and Environmental Services Laboratory at the University of Georgia Extension in February 2016 for total C, N, and dissolved organic C. Samples were combusted in an oxygen atmosphere at 1350 °C, and measured for gaseous C and N using a </w:t>
      </w:r>
      <w:proofErr w:type="spellStart"/>
      <w:r>
        <w:t>Elementar</w:t>
      </w:r>
      <w:proofErr w:type="spellEnd"/>
      <w:r>
        <w:t xml:space="preserve"> </w:t>
      </w:r>
      <w:proofErr w:type="spellStart"/>
      <w:r>
        <w:t>Vario</w:t>
      </w:r>
      <w:proofErr w:type="spellEnd"/>
      <w:r>
        <w:t xml:space="preserve"> Max CNS. DOC was measured using a Shimadzu 5000 TOC Analyzer.</w:t>
      </w:r>
    </w:p>
    <w:p w14:paraId="2B6A552D" w14:textId="77777777" w:rsidR="0073705C" w:rsidRDefault="00596207" w:rsidP="00B00CCA">
      <w:pPr>
        <w:pStyle w:val="BodyText"/>
        <w:spacing w:line="480" w:lineRule="auto"/>
      </w:pPr>
      <w:r>
        <w:rPr>
          <w:b/>
        </w:rPr>
        <w:t>Data and statistical analysis</w:t>
      </w:r>
    </w:p>
    <w:p w14:paraId="29525ED0" w14:textId="77777777" w:rsidR="0073705C" w:rsidRDefault="00596207" w:rsidP="00B00CCA">
      <w:pPr>
        <w:pStyle w:val="BodyText"/>
        <w:spacing w:line="480" w:lineRule="auto"/>
      </w:pPr>
      <w:r>
        <w:t>At each GHG measurement, we measured the rise in gas concentrations, considering this as the flux rate in ppm s</w:t>
      </w:r>
      <w:r>
        <w:rPr>
          <w:vertAlign w:val="superscript"/>
        </w:rPr>
        <w:t>-1</w:t>
      </w:r>
      <w:r>
        <w:t xml:space="preserve"> (CO</w:t>
      </w:r>
      <w:r>
        <w:rPr>
          <w:vertAlign w:val="subscript"/>
        </w:rPr>
        <w:t>2</w:t>
      </w:r>
      <w:r>
        <w:t>) or ppb s</w:t>
      </w:r>
      <w:r>
        <w:rPr>
          <w:vertAlign w:val="superscript"/>
        </w:rPr>
        <w:t>-1</w:t>
      </w:r>
      <w:r>
        <w:t xml:space="preserve"> (CH</w:t>
      </w:r>
      <w:r>
        <w:rPr>
          <w:vertAlign w:val="subscript"/>
        </w:rPr>
        <w:t>4</w:t>
      </w:r>
      <w:r>
        <w:t>). The GHG concentration measurements for each sample (i.e., each gas, core, and date/time) were used to calculate a linear rate of change (</w:t>
      </w:r>
      <w:proofErr w:type="spellStart"/>
      <w:r>
        <w:t>δc</w:t>
      </w:r>
      <w:proofErr w:type="spellEnd"/>
      <w:r>
        <w:t>/</w:t>
      </w:r>
      <w:proofErr w:type="spellStart"/>
      <w:r>
        <w:t>δt</w:t>
      </w:r>
      <w:proofErr w:type="spellEnd"/>
      <w:r>
        <w:t>), based on the concentration rise from a minimum (up to 10 seconds after measurement began) to a maximum (at 10-45 seconds). This value was calculated for each sample, i.e. each individual core measurement throughout the 100-day incubation.</w:t>
      </w:r>
    </w:p>
    <w:p w14:paraId="580C25A2" w14:textId="77777777" w:rsidR="00255F2A" w:rsidRDefault="00255F2A" w:rsidP="00255F2A">
      <w:pPr>
        <w:pStyle w:val="BodyText"/>
        <w:numPr>
          <w:ins w:id="59" w:author="A. Peyton Smith" w:date="2016-04-25T09:13:00Z"/>
        </w:numPr>
        <w:spacing w:line="480" w:lineRule="auto"/>
        <w:rPr>
          <w:ins w:id="60" w:author="A. Peyton Smith" w:date="2016-04-25T09:13:00Z"/>
        </w:rPr>
      </w:pPr>
      <w:commentRangeStart w:id="61"/>
      <w:ins w:id="62" w:author="A. Peyton Smith" w:date="2016-04-25T09:13:00Z">
        <w:r>
          <w:t>Each</w:t>
        </w:r>
      </w:ins>
      <w:commentRangeEnd w:id="61"/>
      <w:ins w:id="63" w:author="A. Peyton Smith" w:date="2016-04-25T09:14:00Z">
        <w:r>
          <w:rPr>
            <w:rStyle w:val="CommentReference"/>
            <w:vanish/>
          </w:rPr>
          <w:commentReference w:id="61"/>
        </w:r>
      </w:ins>
      <w:ins w:id="64" w:author="A. Peyton Smith" w:date="2016-04-25T09:13:00Z">
        <w:r>
          <w:t xml:space="preserve"> core’s respiration flux (</w:t>
        </w:r>
        <w:r>
          <w:rPr>
            <w:i/>
          </w:rPr>
          <w:t>F</w:t>
        </w:r>
        <w:r>
          <w:t xml:space="preserve">) was calculated following e.g. </w:t>
        </w:r>
        <w:proofErr w:type="spellStart"/>
        <w:r>
          <w:t>Steduto</w:t>
        </w:r>
        <w:proofErr w:type="spellEnd"/>
        <w:r>
          <w:t xml:space="preserve"> et al. (2002) as </w:t>
        </w:r>
        <m:oMath>
          <m:r>
            <w:rPr>
              <w:rFonts w:ascii="STIXGeneral-Regular" w:hAnsi="STIXGeneral-Regular" w:cs="STIXGeneral-Regular"/>
            </w:rPr>
            <m:t>F</m:t>
          </m:r>
          <m:r>
            <w:rPr>
              <w:rFonts w:ascii="Cambria Math" w:hAnsi="Cambria Math"/>
            </w:rPr>
            <m:t>=</m:t>
          </m:r>
          <m:f>
            <m:fPr>
              <m:ctrlPr>
                <w:rPr>
                  <w:rFonts w:ascii="Cambria Math" w:hAnsi="Cambria Math"/>
                </w:rPr>
              </m:ctrlPr>
            </m:fPr>
            <m:num>
              <m:r>
                <w:rPr>
                  <w:rFonts w:ascii="STIXGeneral-Regular" w:hAnsi="STIXGeneral-Regular" w:cs="STIXGeneral-Regular"/>
                </w:rPr>
                <m:t>δc</m:t>
              </m:r>
            </m:num>
            <m:den>
              <m:r>
                <w:rPr>
                  <w:rFonts w:ascii="STIXGeneral-Regular" w:hAnsi="STIXGeneral-Regular" w:cs="STIXGeneral-Regular"/>
                </w:rPr>
                <m:t>δt</m:t>
              </m:r>
            </m:den>
          </m:f>
          <m:f>
            <m:fPr>
              <m:ctrlPr>
                <w:rPr>
                  <w:rFonts w:ascii="Cambria Math" w:hAnsi="Cambria Math"/>
                </w:rPr>
              </m:ctrlPr>
            </m:fPr>
            <m:num>
              <m:r>
                <w:rPr>
                  <w:rFonts w:ascii="STIXGeneral-Regular" w:hAnsi="STIXGeneral-Regular" w:cs="STIXGeneral-Regular"/>
                </w:rPr>
                <m:t>V</m:t>
              </m:r>
            </m:num>
            <m:den>
              <m:r>
                <w:rPr>
                  <w:rFonts w:ascii="STIXGeneral-Regular" w:hAnsi="STIXGeneral-Regular" w:cs="STIXGeneral-Regular"/>
                </w:rPr>
                <m:t>M</m:t>
              </m:r>
            </m:den>
          </m:f>
          <m:f>
            <m:fPr>
              <m:ctrlPr>
                <w:rPr>
                  <w:rFonts w:ascii="Cambria Math" w:hAnsi="Cambria Math"/>
                </w:rPr>
              </m:ctrlPr>
            </m:fPr>
            <m:num>
              <m:sSub>
                <m:sSubPr>
                  <m:ctrlPr>
                    <w:rPr>
                      <w:rFonts w:ascii="Cambria Math" w:hAnsi="Cambria Math"/>
                    </w:rPr>
                  </m:ctrlPr>
                </m:sSubPr>
                <m:e>
                  <m:r>
                    <w:rPr>
                      <w:rFonts w:ascii="STIXGeneral-Regular" w:hAnsi="STIXGeneral-Regular" w:cs="STIXGeneral-Regular"/>
                    </w:rPr>
                    <m:t>P</m:t>
                  </m:r>
                </m:e>
                <m:sub>
                  <m:r>
                    <w:rPr>
                      <w:rFonts w:ascii="STIXGeneral-Regular" w:hAnsi="STIXGeneral-Regular" w:cs="STIXGeneral-Regular"/>
                    </w:rPr>
                    <m:t>a</m:t>
                  </m:r>
                </m:sub>
              </m:sSub>
            </m:num>
            <m:den>
              <m:r>
                <w:rPr>
                  <w:rFonts w:ascii="STIXGeneral-Regular" w:hAnsi="STIXGeneral-Regular" w:cs="STIXGeneral-Regular"/>
                </w:rPr>
                <m:t>RT</m:t>
              </m:r>
            </m:den>
          </m:f>
        </m:oMath>
        <w:r>
          <w:t xml:space="preserve"> where </w:t>
        </w:r>
        <w:r>
          <w:rPr>
            <w:i/>
          </w:rPr>
          <w:t>V</w:t>
        </w:r>
        <w:r>
          <w:t xml:space="preserve"> is the core-specific system volume, </w:t>
        </w:r>
        <w:r>
          <w:rPr>
            <w:i/>
          </w:rPr>
          <w:t>M</w:t>
        </w:r>
        <w:r>
          <w:t xml:space="preserve"> the core dry mass as determined at the end of the incubation, </w:t>
        </w:r>
        <w:r>
          <w:rPr>
            <w:i/>
          </w:rPr>
          <w:t>P</w:t>
        </w:r>
        <w:r>
          <w:rPr>
            <w:i/>
            <w:vertAlign w:val="subscript"/>
          </w:rPr>
          <w:t>a</w:t>
        </w:r>
        <w:r>
          <w:t xml:space="preserve"> atmospheric pressure (101 </w:t>
        </w:r>
        <w:proofErr w:type="spellStart"/>
        <w:r>
          <w:t>kPa</w:t>
        </w:r>
        <w:proofErr w:type="spellEnd"/>
        <w:r>
          <w:t xml:space="preserve">; the incubation chambers were ~120 m </w:t>
        </w:r>
        <w:proofErr w:type="spellStart"/>
        <w:r>
          <w:t>a.s.l</w:t>
        </w:r>
        <w:proofErr w:type="spellEnd"/>
        <w:r>
          <w:t xml:space="preserve">.), </w:t>
        </w:r>
        <w:r>
          <w:rPr>
            <w:i/>
          </w:rPr>
          <w:t>R</w:t>
        </w:r>
        <w:r>
          <w:t xml:space="preserve"> the universal gas constant (8.3 x 10</w:t>
        </w:r>
        <w:r>
          <w:rPr>
            <w:vertAlign w:val="superscript"/>
          </w:rPr>
          <w:t>-3</w:t>
        </w:r>
        <w:r>
          <w:t xml:space="preserve"> m</w:t>
        </w:r>
        <w:r>
          <w:rPr>
            <w:vertAlign w:val="superscript"/>
          </w:rPr>
          <w:t>3</w:t>
        </w:r>
        <w:r>
          <w:t xml:space="preserve"> </w:t>
        </w:r>
        <w:proofErr w:type="spellStart"/>
        <w:r>
          <w:lastRenderedPageBreak/>
          <w:t>kPa</w:t>
        </w:r>
        <w:proofErr w:type="spellEnd"/>
        <w:r>
          <w:t xml:space="preserve"> mol</w:t>
        </w:r>
        <w:r>
          <w:rPr>
            <w:vertAlign w:val="superscript"/>
          </w:rPr>
          <w:t>-1</w:t>
        </w:r>
        <w:r>
          <w:t xml:space="preserve"> K</w:t>
        </w:r>
        <w:r>
          <w:rPr>
            <w:vertAlign w:val="superscript"/>
          </w:rPr>
          <w:t>-1</w:t>
        </w:r>
        <w:r>
          <w:t xml:space="preserve">) and </w:t>
        </w:r>
        <w:r>
          <w:rPr>
            <w:i/>
          </w:rPr>
          <w:t>T</w:t>
        </w:r>
        <w:r>
          <w:t xml:space="preserve"> the chamber air temperature (K) at time of measurement. The final respiration rate was expressed on a dry soil mass basis (µg C g soil</w:t>
        </w:r>
        <w:r>
          <w:rPr>
            <w:vertAlign w:val="superscript"/>
          </w:rPr>
          <w:t>-1</w:t>
        </w:r>
        <w:r>
          <w:t xml:space="preserve"> day</w:t>
        </w:r>
        <w:r>
          <w:rPr>
            <w:vertAlign w:val="superscript"/>
          </w:rPr>
          <w:t>-1</w:t>
        </w:r>
        <w:r>
          <w:t>).</w:t>
        </w:r>
      </w:ins>
    </w:p>
    <w:p w14:paraId="650C8A0C" w14:textId="77777777" w:rsidR="0073705C" w:rsidRDefault="00596207" w:rsidP="00B00CCA">
      <w:pPr>
        <w:pStyle w:val="BodyText"/>
        <w:spacing w:line="480" w:lineRule="auto"/>
      </w:pPr>
      <w:r>
        <w:t>Anomalous data were excluded based on their gas fluxes being more than 5 (for CO</w:t>
      </w:r>
      <w:r>
        <w:rPr>
          <w:vertAlign w:val="subscript"/>
        </w:rPr>
        <w:t>2</w:t>
      </w:r>
      <w:r>
        <w:t>) or 10 (for CH</w:t>
      </w:r>
      <w:r>
        <w:rPr>
          <w:vertAlign w:val="subscript"/>
        </w:rPr>
        <w:t>4</w:t>
      </w:r>
      <w:r>
        <w:t>) mean absolute deviations (Davies and Gather, 1993) from the treatment mean within a 10-day period, for a given treatment and temperature. We excluded 172 of 2686 (</w:t>
      </w:r>
      <w:commentRangeStart w:id="65"/>
      <w:r>
        <w:t xml:space="preserve">6.4%) </w:t>
      </w:r>
      <w:commentRangeEnd w:id="65"/>
      <w:r w:rsidR="00255F2A">
        <w:rPr>
          <w:rStyle w:val="CommentReference"/>
          <w:vanish/>
        </w:rPr>
        <w:commentReference w:id="65"/>
      </w:r>
      <w:r>
        <w:t xml:space="preserve">measurements for this reason. If the coefficient of variability of fluxes from any core on a single day exceeded </w:t>
      </w:r>
      <w:commentRangeStart w:id="66"/>
      <w:r>
        <w:t xml:space="preserve">140%, </w:t>
      </w:r>
      <w:commentRangeEnd w:id="66"/>
      <w:r w:rsidR="00255F2A">
        <w:rPr>
          <w:rStyle w:val="CommentReference"/>
          <w:vanish/>
        </w:rPr>
        <w:commentReference w:id="66"/>
      </w:r>
      <w:r>
        <w:t>the entire core was also excluded for that day (90 data points, 3.4%). Other data (4.8%) were removed because of known instrument problems, e.g. the analyzer was left running after leaving a chamber. The final number of valid flux samples from the 100-day incubation was 2198.</w:t>
      </w:r>
    </w:p>
    <w:p w14:paraId="2D18D22A" w14:textId="77777777" w:rsidR="0073705C" w:rsidDel="00255F2A" w:rsidRDefault="00596207" w:rsidP="00B00CCA">
      <w:pPr>
        <w:pStyle w:val="BodyText"/>
        <w:spacing w:line="480" w:lineRule="auto"/>
        <w:rPr>
          <w:del w:id="67" w:author="A. Peyton Smith" w:date="2016-04-25T09:13:00Z"/>
        </w:rPr>
      </w:pPr>
      <w:del w:id="68" w:author="A. Peyton Smith" w:date="2016-04-25T09:13:00Z">
        <w:r w:rsidDel="00255F2A">
          <w:delText>Each core’s respiration flux (</w:delText>
        </w:r>
        <w:r w:rsidDel="00255F2A">
          <w:rPr>
            <w:i/>
          </w:rPr>
          <w:delText>F</w:delText>
        </w:r>
        <w:r w:rsidDel="00255F2A">
          <w:delText xml:space="preserve">) was calculated following e.g. Steduto et al. (2002) as </w:delText>
        </w:r>
        <m:oMath>
          <m:r>
            <w:rPr>
              <w:rFonts w:ascii="STIXGeneral-Regular" w:hAnsi="STIXGeneral-Regular" w:cs="STIXGeneral-Regular"/>
            </w:rPr>
            <m:t>F</m:t>
          </m:r>
          <m:r>
            <w:rPr>
              <w:rFonts w:ascii="Cambria Math" w:hAnsi="Cambria Math"/>
            </w:rPr>
            <m:t>=</m:t>
          </m:r>
          <m:f>
            <m:fPr>
              <m:ctrlPr>
                <w:rPr>
                  <w:rFonts w:ascii="Cambria Math" w:hAnsi="Cambria Math"/>
                </w:rPr>
              </m:ctrlPr>
            </m:fPr>
            <m:num>
              <m:r>
                <w:rPr>
                  <w:rFonts w:ascii="STIXGeneral-Regular" w:hAnsi="STIXGeneral-Regular" w:cs="STIXGeneral-Regular"/>
                </w:rPr>
                <m:t>δc</m:t>
              </m:r>
            </m:num>
            <m:den>
              <m:r>
                <w:rPr>
                  <w:rFonts w:ascii="STIXGeneral-Regular" w:hAnsi="STIXGeneral-Regular" w:cs="STIXGeneral-Regular"/>
                </w:rPr>
                <m:t>δt</m:t>
              </m:r>
            </m:den>
          </m:f>
          <m:f>
            <m:fPr>
              <m:ctrlPr>
                <w:rPr>
                  <w:rFonts w:ascii="Cambria Math" w:hAnsi="Cambria Math"/>
                </w:rPr>
              </m:ctrlPr>
            </m:fPr>
            <m:num>
              <m:r>
                <w:rPr>
                  <w:rFonts w:ascii="STIXGeneral-Regular" w:hAnsi="STIXGeneral-Regular" w:cs="STIXGeneral-Regular"/>
                </w:rPr>
                <m:t>V</m:t>
              </m:r>
            </m:num>
            <m:den>
              <m:r>
                <w:rPr>
                  <w:rFonts w:ascii="STIXGeneral-Regular" w:hAnsi="STIXGeneral-Regular" w:cs="STIXGeneral-Regular"/>
                </w:rPr>
                <m:t>M</m:t>
              </m:r>
            </m:den>
          </m:f>
          <m:f>
            <m:fPr>
              <m:ctrlPr>
                <w:rPr>
                  <w:rFonts w:ascii="Cambria Math" w:hAnsi="Cambria Math"/>
                </w:rPr>
              </m:ctrlPr>
            </m:fPr>
            <m:num>
              <m:sSub>
                <m:sSubPr>
                  <m:ctrlPr>
                    <w:rPr>
                      <w:rFonts w:ascii="Cambria Math" w:hAnsi="Cambria Math"/>
                    </w:rPr>
                  </m:ctrlPr>
                </m:sSubPr>
                <m:e>
                  <m:r>
                    <w:rPr>
                      <w:rFonts w:ascii="STIXGeneral-Regular" w:hAnsi="STIXGeneral-Regular" w:cs="STIXGeneral-Regular"/>
                    </w:rPr>
                    <m:t>P</m:t>
                  </m:r>
                </m:e>
                <m:sub>
                  <m:r>
                    <w:rPr>
                      <w:rFonts w:ascii="STIXGeneral-Regular" w:hAnsi="STIXGeneral-Regular" w:cs="STIXGeneral-Regular"/>
                    </w:rPr>
                    <m:t>a</m:t>
                  </m:r>
                </m:sub>
              </m:sSub>
            </m:num>
            <m:den>
              <m:r>
                <w:rPr>
                  <w:rFonts w:ascii="STIXGeneral-Regular" w:hAnsi="STIXGeneral-Regular" w:cs="STIXGeneral-Regular"/>
                </w:rPr>
                <m:t>RT</m:t>
              </m:r>
            </m:den>
          </m:f>
        </m:oMath>
        <w:r w:rsidDel="00255F2A">
          <w:delText xml:space="preserve"> where </w:delText>
        </w:r>
        <w:r w:rsidDel="00255F2A">
          <w:rPr>
            <w:i/>
          </w:rPr>
          <w:delText>V</w:delText>
        </w:r>
        <w:r w:rsidDel="00255F2A">
          <w:delText xml:space="preserve"> is the core-specific system volume, </w:delText>
        </w:r>
        <w:r w:rsidDel="00255F2A">
          <w:rPr>
            <w:i/>
          </w:rPr>
          <w:delText>M</w:delText>
        </w:r>
        <w:r w:rsidDel="00255F2A">
          <w:delText xml:space="preserve"> the core dry mass as determined at the end of the incubation, </w:delText>
        </w:r>
        <w:r w:rsidDel="00255F2A">
          <w:rPr>
            <w:i/>
          </w:rPr>
          <w:delText>P</w:delText>
        </w:r>
        <w:r w:rsidDel="00255F2A">
          <w:rPr>
            <w:i/>
            <w:vertAlign w:val="subscript"/>
          </w:rPr>
          <w:delText>a</w:delText>
        </w:r>
        <w:r w:rsidDel="00255F2A">
          <w:delText xml:space="preserve"> atmospheric pressure (101 kPa; the incubation chambers were ~120 m a.s.l.), </w:delText>
        </w:r>
        <w:r w:rsidDel="00255F2A">
          <w:rPr>
            <w:i/>
          </w:rPr>
          <w:delText>R</w:delText>
        </w:r>
        <w:r w:rsidDel="00255F2A">
          <w:delText xml:space="preserve"> the universal gas constant (8.3 x 10</w:delText>
        </w:r>
        <w:r w:rsidDel="00255F2A">
          <w:rPr>
            <w:vertAlign w:val="superscript"/>
          </w:rPr>
          <w:delText>-3</w:delText>
        </w:r>
        <w:r w:rsidDel="00255F2A">
          <w:delText xml:space="preserve"> m</w:delText>
        </w:r>
        <w:r w:rsidDel="00255F2A">
          <w:rPr>
            <w:vertAlign w:val="superscript"/>
          </w:rPr>
          <w:delText>3</w:delText>
        </w:r>
        <w:r w:rsidDel="00255F2A">
          <w:delText xml:space="preserve"> kPa mol</w:delText>
        </w:r>
        <w:r w:rsidDel="00255F2A">
          <w:rPr>
            <w:vertAlign w:val="superscript"/>
          </w:rPr>
          <w:delText>-1</w:delText>
        </w:r>
        <w:r w:rsidDel="00255F2A">
          <w:delText xml:space="preserve"> K</w:delText>
        </w:r>
        <w:r w:rsidDel="00255F2A">
          <w:rPr>
            <w:vertAlign w:val="superscript"/>
          </w:rPr>
          <w:delText>-1</w:delText>
        </w:r>
        <w:r w:rsidDel="00255F2A">
          <w:delText xml:space="preserve">) and </w:delText>
        </w:r>
        <w:r w:rsidDel="00255F2A">
          <w:rPr>
            <w:i/>
          </w:rPr>
          <w:delText>T</w:delText>
        </w:r>
        <w:r w:rsidDel="00255F2A">
          <w:delText xml:space="preserve"> the chamber air temperature (K) at time of measurement. The final respiration rate was expressed on a dry soil mass basis (µg C g soil</w:delText>
        </w:r>
        <w:r w:rsidDel="00255F2A">
          <w:rPr>
            <w:vertAlign w:val="superscript"/>
          </w:rPr>
          <w:delText>-1</w:delText>
        </w:r>
        <w:r w:rsidDel="00255F2A">
          <w:delText xml:space="preserve"> day</w:delText>
        </w:r>
        <w:r w:rsidDel="00255F2A">
          <w:rPr>
            <w:vertAlign w:val="superscript"/>
          </w:rPr>
          <w:delText>-1</w:delText>
        </w:r>
        <w:r w:rsidDel="00255F2A">
          <w:delText>).</w:delText>
        </w:r>
      </w:del>
    </w:p>
    <w:p w14:paraId="2C436D00" w14:textId="77777777" w:rsidR="0073705C" w:rsidRDefault="00596207" w:rsidP="00B00CCA">
      <w:pPr>
        <w:pStyle w:val="BodyText"/>
        <w:spacing w:line="480" w:lineRule="auto"/>
      </w:pPr>
      <w:r>
        <w:t xml:space="preserve">The effects of temperature, gravimetric water content, </w:t>
      </w:r>
      <w:ins w:id="69" w:author="A. Peyton Smith" w:date="2016-04-25T09:14:00Z">
        <w:r w:rsidR="004A0890">
          <w:t xml:space="preserve">percent </w:t>
        </w:r>
      </w:ins>
      <w:r>
        <w:t xml:space="preserve">C </w:t>
      </w:r>
      <w:del w:id="70" w:author="A. Peyton Smith" w:date="2016-04-25T09:15:00Z">
        <w:r w:rsidDel="004A0890">
          <w:delText>percent,</w:delText>
        </w:r>
      </w:del>
      <w:ins w:id="71" w:author="A. Peyton Smith" w:date="2016-04-25T09:15:00Z">
        <w:r w:rsidR="004A0890">
          <w:t>and</w:t>
        </w:r>
      </w:ins>
      <w:r>
        <w:t xml:space="preserve"> N percent, and </w:t>
      </w:r>
      <w:ins w:id="72" w:author="A. Peyton Smith" w:date="2016-04-25T09:15:00Z">
        <w:r w:rsidR="004A0890">
          <w:t xml:space="preserve">the concentration of </w:t>
        </w:r>
      </w:ins>
      <w:r>
        <w:t>DOC</w:t>
      </w:r>
      <w:del w:id="73" w:author="A. Peyton Smith" w:date="2016-04-25T09:15:00Z">
        <w:r w:rsidDel="004A0890">
          <w:delText xml:space="preserve"> concentration</w:delText>
        </w:r>
      </w:del>
      <w:r>
        <w:t xml:space="preserve"> on instantaneous gas fluxes were evaluated using a linear mixed-effects model fit by the R function </w:t>
      </w:r>
      <w:proofErr w:type="spellStart"/>
      <w:r>
        <w:rPr>
          <w:i/>
        </w:rPr>
        <w:t>lme</w:t>
      </w:r>
      <w:proofErr w:type="spellEnd"/>
      <w:r>
        <w:t xml:space="preserve"> in the R '</w:t>
      </w:r>
      <w:proofErr w:type="spellStart"/>
      <w:r>
        <w:t>nlme</w:t>
      </w:r>
      <w:proofErr w:type="spellEnd"/>
      <w:r>
        <w:t>' package, version 3.1.126. Because the dependent variable (CO</w:t>
      </w:r>
      <w:r>
        <w:rPr>
          <w:vertAlign w:val="subscript"/>
        </w:rPr>
        <w:t>2</w:t>
      </w:r>
      <w:r>
        <w:t xml:space="preserve"> or CH</w:t>
      </w:r>
      <w:r>
        <w:rPr>
          <w:vertAlign w:val="subscript"/>
        </w:rPr>
        <w:t>4</w:t>
      </w:r>
      <w:r>
        <w:t xml:space="preserve"> flux) was non-normally distributed, it was transformed using a natural-logarithm (+0.1 µg C g C</w:t>
      </w:r>
      <w:r>
        <w:rPr>
          <w:vertAlign w:val="superscript"/>
        </w:rPr>
        <w:t>-1</w:t>
      </w:r>
      <w:r>
        <w:t xml:space="preserve"> day</w:t>
      </w:r>
      <w:r>
        <w:rPr>
          <w:vertAlign w:val="superscript"/>
        </w:rPr>
        <w:t>-1</w:t>
      </w:r>
      <w:r>
        <w:t xml:space="preserve"> to ensure all positive fluxes, following Treat et al. 2015) transformation. Core</w:t>
      </w:r>
      <w:commentRangeStart w:id="74"/>
      <w:r>
        <w:t xml:space="preserve"> number </w:t>
      </w:r>
      <w:commentRangeEnd w:id="74"/>
      <w:r w:rsidR="009B62B5">
        <w:rPr>
          <w:rStyle w:val="CommentReference"/>
          <w:vanish/>
        </w:rPr>
        <w:commentReference w:id="74"/>
      </w:r>
      <w:r>
        <w:t xml:space="preserve">was treated as a random effect in the model. We then used performed stepwise model selection by </w:t>
      </w:r>
      <w:proofErr w:type="spellStart"/>
      <w:r>
        <w:t>Akaike's</w:t>
      </w:r>
      <w:proofErr w:type="spellEnd"/>
      <w:r>
        <w:t xml:space="preserve"> information criterion (AIC) using the </w:t>
      </w:r>
      <w:proofErr w:type="spellStart"/>
      <w:r>
        <w:rPr>
          <w:i/>
        </w:rPr>
        <w:t>stepAIC</w:t>
      </w:r>
      <w:proofErr w:type="spellEnd"/>
      <w:r>
        <w:t xml:space="preserve"> function in the R 'MASS' package, version 7.3.45. A linear mixed-effects model was also used to evaluate the effect of treatment on core water content.</w:t>
      </w:r>
    </w:p>
    <w:p w14:paraId="31B96760" w14:textId="77777777" w:rsidR="0073705C" w:rsidRDefault="00596207" w:rsidP="00B00CCA">
      <w:pPr>
        <w:pStyle w:val="BodyText"/>
        <w:spacing w:line="480" w:lineRule="auto"/>
      </w:pPr>
      <w:proofErr w:type="gramStart"/>
      <w:r>
        <w:lastRenderedPageBreak/>
        <w:t>Cumulative respiration for each core and gas was calculated by linearly interpolating flux rates between measurement dates and summing respired C over the entire incubation</w:t>
      </w:r>
      <w:proofErr w:type="gramEnd"/>
      <w:r>
        <w:t xml:space="preserve">. The effect of temperature and treatment (drought, controlled drought, or field moisture conditions) on cumulative gas fluxes was evaluated with a post-hoc </w:t>
      </w:r>
      <w:proofErr w:type="spellStart"/>
      <w:r>
        <w:t>Tukey</w:t>
      </w:r>
      <w:proofErr w:type="spellEnd"/>
      <w:r>
        <w:t xml:space="preserve"> Honest Significant Differences test. Temperature sensitivity (Q</w:t>
      </w:r>
      <w:r>
        <w:rPr>
          <w:vertAlign w:val="subscript"/>
        </w:rPr>
        <w:t>10</w:t>
      </w:r>
      <w:r>
        <w:t xml:space="preserve">) was calculated for each gas and treatment as </w:t>
      </w:r>
      <w:commentRangeStart w:id="75"/>
      <m:oMath>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STIXGeneral-Regular" w:hAnsi="STIXGeneral-Regular" w:cs="STIXGeneral-Regular"/>
                      </w:rPr>
                      <m:t>F</m:t>
                    </m:r>
                  </m:e>
                  <m:sub>
                    <m:r>
                      <w:rPr>
                        <w:rFonts w:ascii="Cambria Math" w:hAnsi="Cambria Math"/>
                      </w:rPr>
                      <m:t>2</m:t>
                    </m:r>
                  </m:sub>
                </m:sSub>
              </m:num>
              <m:den>
                <m:sSub>
                  <m:sSubPr>
                    <m:ctrlPr>
                      <w:rPr>
                        <w:rFonts w:ascii="Cambria Math" w:hAnsi="Cambria Math"/>
                      </w:rPr>
                    </m:ctrlPr>
                  </m:sSubPr>
                  <m:e>
                    <m:r>
                      <w:rPr>
                        <w:rFonts w:ascii="STIXGeneral-Regular" w:hAnsi="STIXGeneral-Regular" w:cs="STIXGeneral-Regular"/>
                      </w:rPr>
                      <m:t>F</m:t>
                    </m:r>
                  </m:e>
                  <m:sub>
                    <m:r>
                      <w:rPr>
                        <w:rFonts w:ascii="Cambria Math" w:hAnsi="Cambria Math"/>
                      </w:rPr>
                      <m:t>1</m:t>
                    </m:r>
                  </m:sub>
                </m:sSub>
              </m:den>
            </m:f>
          </m:e>
          <m:sup>
            <m:d>
              <m:dPr>
                <m:ctrlPr>
                  <w:rPr>
                    <w:rFonts w:ascii="Cambria Math" w:hAnsi="Cambria Math"/>
                  </w:rPr>
                </m:ctrlPr>
              </m:dPr>
              <m:e>
                <m:f>
                  <m:fPr>
                    <m:ctrlPr>
                      <w:rPr>
                        <w:rFonts w:ascii="Cambria Math" w:hAnsi="Cambria Math"/>
                      </w:rPr>
                    </m:ctrlPr>
                  </m:fPr>
                  <m:num>
                    <m:r>
                      <w:rPr>
                        <w:rFonts w:ascii="Cambria Math" w:hAnsi="Cambria Math"/>
                      </w:rPr>
                      <m:t>10</m:t>
                    </m:r>
                  </m:num>
                  <m:den>
                    <m:sSub>
                      <m:sSubPr>
                        <m:ctrlPr>
                          <w:rPr>
                            <w:rFonts w:ascii="Cambria Math" w:hAnsi="Cambria Math"/>
                          </w:rPr>
                        </m:ctrlPr>
                      </m:sSubPr>
                      <m:e>
                        <m:r>
                          <w:rPr>
                            <w:rFonts w:ascii="STIXGeneral-Regular" w:hAnsi="STIXGeneral-Regular" w:cs="STIXGeneral-Regular"/>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STIXGeneral-Regular" w:hAnsi="STIXGeneral-Regular" w:cs="STIXGeneral-Regular"/>
                          </w:rPr>
                          <m:t>T</m:t>
                        </m:r>
                      </m:e>
                      <m:sub>
                        <m:r>
                          <w:rPr>
                            <w:rFonts w:ascii="Cambria Math" w:hAnsi="Cambria Math"/>
                          </w:rPr>
                          <m:t>1</m:t>
                        </m:r>
                      </m:sub>
                    </m:sSub>
                  </m:den>
                </m:f>
              </m:e>
            </m:d>
          </m:sup>
        </m:sSup>
      </m:oMath>
      <w:r>
        <w:t xml:space="preserve"> </w:t>
      </w:r>
      <w:commentRangeEnd w:id="75"/>
      <w:r w:rsidR="00C43266">
        <w:rPr>
          <w:rStyle w:val="CommentReference"/>
          <w:vanish/>
        </w:rPr>
        <w:commentReference w:id="75"/>
      </w:r>
      <w:r>
        <w:t xml:space="preserve">where </w:t>
      </w:r>
      <w:r>
        <w:rPr>
          <w:i/>
        </w:rPr>
        <w:t>F</w:t>
      </w:r>
      <w:r>
        <w:rPr>
          <w:i/>
          <w:vertAlign w:val="subscript"/>
        </w:rPr>
        <w:t>1</w:t>
      </w:r>
      <w:r>
        <w:t xml:space="preserve"> and </w:t>
      </w:r>
      <w:r>
        <w:rPr>
          <w:i/>
        </w:rPr>
        <w:t>F</w:t>
      </w:r>
      <w:r>
        <w:rPr>
          <w:i/>
          <w:vertAlign w:val="subscript"/>
        </w:rPr>
        <w:t>2</w:t>
      </w:r>
      <w:r>
        <w:t xml:space="preserve"> are the cumulative gas fluxes (mg C) at temperatures </w:t>
      </w:r>
      <w:r>
        <w:rPr>
          <w:i/>
        </w:rPr>
        <w:t>T</w:t>
      </w:r>
      <w:r>
        <w:rPr>
          <w:i/>
          <w:vertAlign w:val="subscript"/>
        </w:rPr>
        <w:t>1</w:t>
      </w:r>
      <w:r>
        <w:t xml:space="preserve"> and </w:t>
      </w:r>
      <w:r>
        <w:rPr>
          <w:i/>
        </w:rPr>
        <w:t>T</w:t>
      </w:r>
      <w:r>
        <w:rPr>
          <w:i/>
          <w:vertAlign w:val="subscript"/>
        </w:rPr>
        <w:t>2</w:t>
      </w:r>
      <w:r>
        <w:t xml:space="preserve"> (°C), respectively.</w:t>
      </w:r>
    </w:p>
    <w:p w14:paraId="30BFA791" w14:textId="77777777" w:rsidR="0073705C" w:rsidRDefault="00596207" w:rsidP="00B00CCA">
      <w:pPr>
        <w:pStyle w:val="BodyText"/>
        <w:spacing w:line="480" w:lineRule="auto"/>
      </w:pPr>
      <w:r>
        <w:t xml:space="preserve">All data analysis and statistics were performed using </w:t>
      </w:r>
      <w:del w:id="76" w:author="Vanessa L Bailey" w:date="2016-04-24T11:43:00Z">
        <w:r w:rsidDel="001655D1">
          <w:delText xml:space="preserve">R version </w:delText>
        </w:r>
      </w:del>
      <w:r>
        <w:t xml:space="preserve">R version 3.2.4 (2016-03-10) (R Development Core Team, 2016). This experiment was run as an "open experiment" (Bond-Lamberty et al., 2016) with all analysis code, data (from raw instrument data to final summaries), diagnostics, etc., available at </w:t>
      </w:r>
      <w:hyperlink r:id="rId11">
        <w:r>
          <w:rPr>
            <w:rStyle w:val="Hyperlink"/>
          </w:rPr>
          <w:t>https://github.com/bpbond/cpcrw_incubation</w:t>
        </w:r>
      </w:hyperlink>
      <w:r>
        <w:t>. The summarized flux data backing the main results have been archived at [DOI to be filled in on acceptance].</w:t>
      </w:r>
    </w:p>
    <w:p w14:paraId="438C2969" w14:textId="77777777" w:rsidR="0073705C" w:rsidRDefault="00596207" w:rsidP="00B00CCA">
      <w:pPr>
        <w:pStyle w:val="Heading4"/>
        <w:spacing w:line="480" w:lineRule="auto"/>
      </w:pPr>
      <w:bookmarkStart w:id="77" w:name="results"/>
      <w:bookmarkEnd w:id="77"/>
      <w:r>
        <w:t>Results</w:t>
      </w:r>
    </w:p>
    <w:p w14:paraId="731D82C6" w14:textId="77777777" w:rsidR="0073705C" w:rsidRDefault="00596207" w:rsidP="00B00CCA">
      <w:pPr>
        <w:pStyle w:val="FirstParagraph"/>
        <w:spacing w:line="480" w:lineRule="auto"/>
      </w:pPr>
      <w:r>
        <w:t xml:space="preserve">The 30 experimental cores had a bulk density of 1.00 ± </w:t>
      </w:r>
      <w:proofErr w:type="gramStart"/>
      <w:r>
        <w:t xml:space="preserve">0.18 (mean ± </w:t>
      </w:r>
      <w:proofErr w:type="spellStart"/>
      <w:r>
        <w:t>sd</w:t>
      </w:r>
      <w:proofErr w:type="spellEnd"/>
      <w:r>
        <w:t>) g cm</w:t>
      </w:r>
      <w:r>
        <w:rPr>
          <w:vertAlign w:val="superscript"/>
        </w:rPr>
        <w:t>-3</w:t>
      </w:r>
      <w:proofErr w:type="gramEnd"/>
      <w:r>
        <w:t>. Large (&gt;2 mm) particles, primarily schist, comprised 41% ± 11% of the cores' total mass. Soil (≤2 mm) dry mass was 886 ± 154 g. Sample DOC was 157.93 ± 55.74 mg kg</w:t>
      </w:r>
      <w:r>
        <w:rPr>
          <w:vertAlign w:val="superscript"/>
        </w:rPr>
        <w:t>-1</w:t>
      </w:r>
      <w:r>
        <w:t xml:space="preserve">. Carbon content was </w:t>
      </w:r>
      <w:commentRangeStart w:id="78"/>
      <w:r>
        <w:t>1.20% ± 1.19%, while N content was 0.06% ± 0.</w:t>
      </w:r>
      <w:commentRangeStart w:id="79"/>
      <w:r>
        <w:t>06</w:t>
      </w:r>
      <w:commentRangeEnd w:id="79"/>
      <w:r w:rsidR="009B62B5">
        <w:rPr>
          <w:rStyle w:val="CommentReference"/>
          <w:vanish/>
        </w:rPr>
        <w:commentReference w:id="79"/>
      </w:r>
      <w:r>
        <w:t>%</w:t>
      </w:r>
      <w:commentRangeEnd w:id="78"/>
      <w:r w:rsidR="001655D1">
        <w:rPr>
          <w:rStyle w:val="CommentReference"/>
        </w:rPr>
        <w:commentReference w:id="78"/>
      </w:r>
      <w:r>
        <w:t xml:space="preserve">. Neither </w:t>
      </w:r>
      <w:commentRangeStart w:id="80"/>
      <w:r>
        <w:t>temperature</w:t>
      </w:r>
      <w:commentRangeEnd w:id="80"/>
      <w:r w:rsidR="00277EC5">
        <w:rPr>
          <w:rStyle w:val="CommentReference"/>
          <w:vanish/>
        </w:rPr>
        <w:commentReference w:id="80"/>
      </w:r>
      <w:r>
        <w:t xml:space="preserve"> </w:t>
      </w:r>
      <w:ins w:id="81" w:author="A. Peyton Smith" w:date="2016-04-25T10:00:00Z">
        <w:r w:rsidR="00277EC5">
          <w:t xml:space="preserve">nor moisture </w:t>
        </w:r>
      </w:ins>
      <w:del w:id="82" w:author="Vanessa L Bailey" w:date="2016-04-24T11:44:00Z">
        <w:r w:rsidDel="001655D1">
          <w:delText xml:space="preserve">was </w:delText>
        </w:r>
      </w:del>
      <w:r>
        <w:t>treatment exerted any significant effect on these properties (P &gt; 0.1 for all).</w:t>
      </w:r>
    </w:p>
    <w:p w14:paraId="4E2ED9C5" w14:textId="77777777" w:rsidR="0073705C" w:rsidRDefault="00596207" w:rsidP="00B00CCA">
      <w:pPr>
        <w:pStyle w:val="BodyText"/>
        <w:spacing w:line="480" w:lineRule="auto"/>
      </w:pPr>
      <w:r>
        <w:lastRenderedPageBreak/>
        <w:t>Gravimetric water content was 0.31 ± 0.12 (min 0.19, max 0.77) at the beginning of the incubation (</w:t>
      </w:r>
      <w:r>
        <w:rPr>
          <w:b/>
        </w:rPr>
        <w:t>Figure 1</w:t>
      </w:r>
      <w:r>
        <w:t xml:space="preserve">). "Field moisture" cores were on average unchanged (0.33 ± 0.13) at the end of the incubation, but both the drought treatments, which did not differ from each other in their effect on gravimetric water content (P = 0.880), had declined to 0.06 ± 0.04. Volumetric water content values ranged from 0.29 ± 0.05 (min 0.23, max 0.43) at the beginning of the experiment to </w:t>
      </w:r>
      <w:commentRangeStart w:id="83"/>
      <w:r>
        <w:t>0.15 ± 0.11 (min 0.03, max 0.38) at the end</w:t>
      </w:r>
      <w:commentRangeEnd w:id="83"/>
      <w:r w:rsidR="009B62B5">
        <w:rPr>
          <w:rStyle w:val="CommentReference"/>
          <w:vanish/>
        </w:rPr>
        <w:commentReference w:id="83"/>
      </w:r>
      <w:r>
        <w:t>. Water filled pore space, assuming a particle density of 2.65 g cm</w:t>
      </w:r>
      <w:r>
        <w:rPr>
          <w:vertAlign w:val="superscript"/>
        </w:rPr>
        <w:t>-3</w:t>
      </w:r>
      <w:r>
        <w:t xml:space="preserve">, was </w:t>
      </w:r>
      <w:commentRangeStart w:id="85"/>
      <w:r>
        <w:t>22-65%.</w:t>
      </w:r>
      <w:commentRangeEnd w:id="85"/>
      <w:r w:rsidR="009B62B5">
        <w:rPr>
          <w:rStyle w:val="CommentReference"/>
          <w:vanish/>
        </w:rPr>
        <w:commentReference w:id="85"/>
      </w:r>
    </w:p>
    <w:p w14:paraId="76652D82" w14:textId="77777777" w:rsidR="0073705C" w:rsidRDefault="00596207" w:rsidP="00B00CCA">
      <w:pPr>
        <w:pStyle w:val="BodyText"/>
        <w:spacing w:line="480" w:lineRule="auto"/>
      </w:pPr>
      <w:commentRangeStart w:id="86"/>
      <w:del w:id="87" w:author="A. Peyton Smith" w:date="2016-04-25T09:40:00Z">
        <w:r w:rsidDel="00E87542">
          <w:delText xml:space="preserve">After removal of known problematic data, and exclusion of statistical outliers, </w:delText>
        </w:r>
        <w:commentRangeEnd w:id="86"/>
        <w:r w:rsidR="009B62B5" w:rsidDel="00E87542">
          <w:rPr>
            <w:rStyle w:val="CommentReference"/>
            <w:vanish/>
          </w:rPr>
          <w:commentReference w:id="86"/>
        </w:r>
      </w:del>
      <w:r>
        <w:t>CO</w:t>
      </w:r>
      <w:r>
        <w:rPr>
          <w:vertAlign w:val="subscript"/>
        </w:rPr>
        <w:t>2</w:t>
      </w:r>
      <w:r>
        <w:t xml:space="preserve"> flux rates measured during the incubation ranged from 1.1 µg C g C</w:t>
      </w:r>
      <w:r>
        <w:rPr>
          <w:vertAlign w:val="superscript"/>
        </w:rPr>
        <w:t>-1</w:t>
      </w:r>
      <w:r>
        <w:t xml:space="preserve"> day</w:t>
      </w:r>
      <w:r>
        <w:rPr>
          <w:vertAlign w:val="superscript"/>
        </w:rPr>
        <w:t>-1</w:t>
      </w:r>
      <w:r>
        <w:t xml:space="preserve"> (1.7 µg C g soil</w:t>
      </w:r>
      <w:r>
        <w:rPr>
          <w:vertAlign w:val="superscript"/>
        </w:rPr>
        <w:t>-1</w:t>
      </w:r>
      <w:r>
        <w:t xml:space="preserve"> day</w:t>
      </w:r>
      <w:r>
        <w:rPr>
          <w:vertAlign w:val="superscript"/>
        </w:rPr>
        <w:t>-1</w:t>
      </w:r>
      <w:r>
        <w:t>) to a maximum of 5245.1 (1251.31), with a mean of 248.9 (174.1) over the 100 days. CH</w:t>
      </w:r>
      <w:r>
        <w:rPr>
          <w:vertAlign w:val="subscript"/>
        </w:rPr>
        <w:t>4</w:t>
      </w:r>
      <w:r>
        <w:t xml:space="preserve"> rates ranged from 0.00 </w:t>
      </w:r>
      <w:proofErr w:type="spellStart"/>
      <w:r>
        <w:t>ng</w:t>
      </w:r>
      <w:proofErr w:type="spellEnd"/>
      <w:r>
        <w:t xml:space="preserve"> C g C</w:t>
      </w:r>
      <w:r>
        <w:rPr>
          <w:vertAlign w:val="superscript"/>
        </w:rPr>
        <w:t>-1</w:t>
      </w:r>
      <w:r>
        <w:t xml:space="preserve"> day</w:t>
      </w:r>
      <w:r>
        <w:rPr>
          <w:vertAlign w:val="superscript"/>
        </w:rPr>
        <w:t>-1</w:t>
      </w:r>
      <w:r>
        <w:t xml:space="preserve"> (0.00 </w:t>
      </w:r>
      <w:proofErr w:type="spellStart"/>
      <w:r>
        <w:t>ng</w:t>
      </w:r>
      <w:proofErr w:type="spellEnd"/>
      <w:r>
        <w:t xml:space="preserve"> C g soil</w:t>
      </w:r>
      <w:r>
        <w:rPr>
          <w:vertAlign w:val="superscript"/>
        </w:rPr>
        <w:t>-1</w:t>
      </w:r>
      <w:r>
        <w:t xml:space="preserve"> day</w:t>
      </w:r>
      <w:r>
        <w:rPr>
          <w:vertAlign w:val="superscript"/>
        </w:rPr>
        <w:t>-1</w:t>
      </w:r>
      <w:r>
        <w:t>) to a maximum of 1.31 (0.768), with a mean of 0.06 (0.06).</w:t>
      </w:r>
    </w:p>
    <w:p w14:paraId="228FD75A" w14:textId="77777777" w:rsidR="0073705C" w:rsidRDefault="00596207" w:rsidP="00B00CCA">
      <w:pPr>
        <w:pStyle w:val="BodyText"/>
        <w:spacing w:line="480" w:lineRule="auto"/>
      </w:pPr>
      <w:r>
        <w:t>These means conceal considerable variab</w:t>
      </w:r>
      <w:del w:id="88" w:author="Vanessa L Bailey" w:date="2016-04-24T11:47:00Z">
        <w:r w:rsidDel="008F4BA9">
          <w:delText>l</w:delText>
        </w:r>
      </w:del>
      <w:r>
        <w:t>ility over the course of the incubation (</w:t>
      </w:r>
      <w:r>
        <w:rPr>
          <w:b/>
        </w:rPr>
        <w:t>Figures 2 and 3</w:t>
      </w:r>
      <w:r>
        <w:t>). In the linear mixed-effects model, CO</w:t>
      </w:r>
      <w:r>
        <w:rPr>
          <w:vertAlign w:val="subscript"/>
        </w:rPr>
        <w:t>2</w:t>
      </w:r>
      <w:r>
        <w:t xml:space="preserve"> was strongly influenced by incubation chamber temperature, </w:t>
      </w:r>
      <w:commentRangeStart w:id="89"/>
      <w:r>
        <w:t>core gravimetric water content</w:t>
      </w:r>
      <w:commentRangeEnd w:id="89"/>
      <w:r w:rsidR="00BF29B1">
        <w:rPr>
          <w:rStyle w:val="CommentReference"/>
          <w:vanish/>
        </w:rPr>
        <w:commentReference w:id="89"/>
      </w:r>
      <w:r>
        <w:t xml:space="preserve">, and percent soil N (all P &lt; 0.05, and the latter two P &lt; 0.001; </w:t>
      </w:r>
      <w:r>
        <w:rPr>
          <w:b/>
        </w:rPr>
        <w:t xml:space="preserve">Table </w:t>
      </w:r>
      <w:commentRangeStart w:id="90"/>
      <w:r>
        <w:rPr>
          <w:b/>
        </w:rPr>
        <w:t>1</w:t>
      </w:r>
      <w:commentRangeEnd w:id="90"/>
      <w:r w:rsidR="00A43265">
        <w:rPr>
          <w:rStyle w:val="CommentReference"/>
          <w:vanish/>
        </w:rPr>
        <w:commentReference w:id="90"/>
      </w:r>
      <w:r>
        <w:t>). (Note that percent C and percent N were highly correlated (r ≥ 0.98) for these cores. Because percent N was a slightly stronger predictor, it was retained in the model while percent C was excluded.) The interaction between water content and percent N was also highly significant (P &lt; 0.001), with high-N cores having little relationship between water content and CO</w:t>
      </w:r>
      <w:r>
        <w:rPr>
          <w:vertAlign w:val="subscript"/>
        </w:rPr>
        <w:t>2</w:t>
      </w:r>
      <w:r>
        <w:t xml:space="preserve"> flux (data not </w:t>
      </w:r>
      <w:commentRangeStart w:id="91"/>
      <w:r>
        <w:t>shown</w:t>
      </w:r>
      <w:commentRangeEnd w:id="91"/>
      <w:r w:rsidR="00277EC5">
        <w:rPr>
          <w:rStyle w:val="CommentReference"/>
          <w:vanish/>
        </w:rPr>
        <w:commentReference w:id="91"/>
      </w:r>
      <w:r>
        <w:t>).</w:t>
      </w:r>
    </w:p>
    <w:p w14:paraId="03456CBE" w14:textId="77777777" w:rsidR="0073705C" w:rsidRDefault="00596207" w:rsidP="00B00CCA">
      <w:pPr>
        <w:pStyle w:val="BodyText"/>
        <w:spacing w:line="480" w:lineRule="auto"/>
      </w:pPr>
      <w:r>
        <w:lastRenderedPageBreak/>
        <w:t>Methane fluxes were most strongly correlated with percent N, while water content exhibited significant interactions with percent N and DOC (</w:t>
      </w:r>
      <w:r>
        <w:rPr>
          <w:b/>
        </w:rPr>
        <w:t>Table 2</w:t>
      </w:r>
      <w:r>
        <w:t>). Neither temperature nor water content was a significant first-order predictor of CH</w:t>
      </w:r>
      <w:r>
        <w:rPr>
          <w:vertAlign w:val="subscript"/>
        </w:rPr>
        <w:t>4</w:t>
      </w:r>
      <w:r>
        <w:t xml:space="preserve"> fluxes, however.</w:t>
      </w:r>
    </w:p>
    <w:p w14:paraId="19696EB9" w14:textId="77777777" w:rsidR="0073705C" w:rsidRDefault="00596207" w:rsidP="00B00CCA">
      <w:pPr>
        <w:pStyle w:val="BodyText"/>
        <w:spacing w:line="480" w:lineRule="auto"/>
      </w:pPr>
      <w:r w:rsidRPr="004231EA">
        <w:t>The cumulative production of C from CO</w:t>
      </w:r>
      <w:r w:rsidRPr="004231EA">
        <w:rPr>
          <w:vertAlign w:val="subscript"/>
        </w:rPr>
        <w:t>2</w:t>
      </w:r>
      <w:r w:rsidRPr="004231EA">
        <w:t xml:space="preserve"> was over six order</w:t>
      </w:r>
      <w:ins w:id="92" w:author="Vanessa L Bailey" w:date="2016-04-24T11:49:00Z">
        <w:r w:rsidR="008F4BA9" w:rsidRPr="004231EA">
          <w:t>s</w:t>
        </w:r>
      </w:ins>
      <w:r w:rsidRPr="004231EA">
        <w:t xml:space="preserve"> of magnitudes higher than that from CH</w:t>
      </w:r>
      <w:r w:rsidRPr="004231EA">
        <w:rPr>
          <w:vertAlign w:val="subscript"/>
        </w:rPr>
        <w:t>4</w:t>
      </w:r>
      <w:r w:rsidRPr="004231EA">
        <w:t>, with CO</w:t>
      </w:r>
      <w:r w:rsidRPr="004231EA">
        <w:rPr>
          <w:vertAlign w:val="subscript"/>
        </w:rPr>
        <w:t>2</w:t>
      </w:r>
      <w:r w:rsidRPr="004231EA">
        <w:t>:CH</w:t>
      </w:r>
      <w:r w:rsidRPr="004231EA">
        <w:rPr>
          <w:vertAlign w:val="subscript"/>
        </w:rPr>
        <w:t>4</w:t>
      </w:r>
      <w:r w:rsidRPr="004231EA">
        <w:t xml:space="preserve"> C ratios ranging from 1.4 million in the 4 °C "Field moisture" treatment, to 6.2 million in the 20 °C "Field moisture" treatment. </w:t>
      </w:r>
      <w:r>
        <w:t>Cumulative CO</w:t>
      </w:r>
      <w:r>
        <w:rPr>
          <w:vertAlign w:val="subscript"/>
        </w:rPr>
        <w:t>2</w:t>
      </w:r>
      <w:r>
        <w:t xml:space="preserve"> evolved was highly affected by temperature (P &lt; 0.001), and "field moisture" cores emitted significantly more CO</w:t>
      </w:r>
      <w:r>
        <w:rPr>
          <w:vertAlign w:val="subscript"/>
        </w:rPr>
        <w:t>2</w:t>
      </w:r>
      <w:r>
        <w:t xml:space="preserve"> than the other two treatments at both temperatures (P &lt; 0.001 for both). </w:t>
      </w:r>
      <w:commentRangeStart w:id="93"/>
      <w:r>
        <w:t>There was no difference between the 20 °C "drought" and "controlled drought" treatments (P = 0.336</w:t>
      </w:r>
      <w:commentRangeEnd w:id="93"/>
      <w:r w:rsidR="00BF29B1">
        <w:rPr>
          <w:rStyle w:val="CommentReference"/>
          <w:vanish/>
        </w:rPr>
        <w:commentReference w:id="93"/>
      </w:r>
      <w:r>
        <w:t xml:space="preserve">). "Drought" cores' cumulative production was 66% (4 °C) and 47% (20 °C) lower than the cores kept at field moisture. Neither temperature (P = 0.261) nor </w:t>
      </w:r>
      <w:ins w:id="94" w:author="A. Peyton Smith" w:date="2016-04-25T10:02:00Z">
        <w:r w:rsidR="00277EC5">
          <w:t xml:space="preserve">moisture </w:t>
        </w:r>
      </w:ins>
      <w:commentRangeStart w:id="95"/>
      <w:r>
        <w:t xml:space="preserve">treatment </w:t>
      </w:r>
      <w:commentRangeEnd w:id="95"/>
      <w:r w:rsidR="008F4BA9">
        <w:rPr>
          <w:rStyle w:val="CommentReference"/>
        </w:rPr>
        <w:commentReference w:id="95"/>
      </w:r>
      <w:r>
        <w:t>(mean P = 0.853) was a significant factor in predicting cumulative CH</w:t>
      </w:r>
      <w:r>
        <w:rPr>
          <w:vertAlign w:val="subscript"/>
        </w:rPr>
        <w:t>4</w:t>
      </w:r>
      <w:r>
        <w:t xml:space="preserve"> </w:t>
      </w:r>
      <w:commentRangeStart w:id="96"/>
      <w:r>
        <w:t>fluxes</w:t>
      </w:r>
      <w:commentRangeEnd w:id="96"/>
      <w:r w:rsidR="00BF29B1">
        <w:rPr>
          <w:rStyle w:val="CommentReference"/>
          <w:vanish/>
        </w:rPr>
        <w:commentReference w:id="96"/>
      </w:r>
      <w:r>
        <w:t>.</w:t>
      </w:r>
    </w:p>
    <w:p w14:paraId="7CC95D70" w14:textId="77777777" w:rsidR="0073705C" w:rsidRDefault="00596207" w:rsidP="00B00CCA">
      <w:pPr>
        <w:pStyle w:val="BodyText"/>
        <w:spacing w:line="480" w:lineRule="auto"/>
      </w:pPr>
      <w:r>
        <w:t>The cumulative flux numbers above result in CO</w:t>
      </w:r>
      <w:r>
        <w:rPr>
          <w:vertAlign w:val="subscript"/>
        </w:rPr>
        <w:t>2</w:t>
      </w:r>
      <w:r>
        <w:t xml:space="preserve"> temperature sensitivity (Q</w:t>
      </w:r>
      <w:r>
        <w:rPr>
          <w:vertAlign w:val="subscript"/>
        </w:rPr>
        <w:t>10</w:t>
      </w:r>
      <w:r>
        <w:t>) values of 1.4 and 1.8 for the field moisture and drought treatments, respectively; the corresponding Q</w:t>
      </w:r>
      <w:r>
        <w:rPr>
          <w:vertAlign w:val="subscript"/>
        </w:rPr>
        <w:t>10</w:t>
      </w:r>
      <w:r>
        <w:t xml:space="preserve"> values based on cumulative CH</w:t>
      </w:r>
      <w:r>
        <w:rPr>
          <w:vertAlign w:val="subscript"/>
        </w:rPr>
        <w:t>4</w:t>
      </w:r>
      <w:r>
        <w:t xml:space="preserve"> were 1.2 and 1.2. Computing Q</w:t>
      </w:r>
      <w:r>
        <w:rPr>
          <w:vertAlign w:val="subscript"/>
        </w:rPr>
        <w:t>10</w:t>
      </w:r>
      <w:ins w:id="97" w:author="Vanessa L Bailey" w:date="2016-04-24T11:52:00Z">
        <w:r w:rsidR="008F4BA9">
          <w:rPr>
            <w:vertAlign w:val="subscript"/>
          </w:rPr>
          <w:t xml:space="preserve"> </w:t>
        </w:r>
        <w:r w:rsidR="008F4BA9">
          <w:t>value</w:t>
        </w:r>
      </w:ins>
      <w:r>
        <w:t xml:space="preserve">s based on fluxes normalized by </w:t>
      </w:r>
      <w:commentRangeStart w:id="98"/>
      <w:r>
        <w:t>water</w:t>
      </w:r>
      <w:del w:id="99" w:author="Vanessa L Bailey" w:date="2016-04-24T11:52:00Z">
        <w:r w:rsidDel="008F4BA9">
          <w:delText xml:space="preserve"> </w:delText>
        </w:r>
      </w:del>
      <w:ins w:id="100" w:author="Vanessa L Bailey" w:date="2016-04-24T11:52:00Z">
        <w:r w:rsidR="008F4BA9">
          <w:t>-</w:t>
        </w:r>
      </w:ins>
      <w:r>
        <w:t xml:space="preserve">filled pore space </w:t>
      </w:r>
      <w:commentRangeEnd w:id="98"/>
      <w:r w:rsidR="00996E10">
        <w:rPr>
          <w:rStyle w:val="CommentReference"/>
          <w:vanish/>
        </w:rPr>
        <w:commentReference w:id="98"/>
      </w:r>
      <w:r>
        <w:t>changed these values only slightly: to 1.3 and 1.7 for CO</w:t>
      </w:r>
      <w:r>
        <w:rPr>
          <w:vertAlign w:val="subscript"/>
        </w:rPr>
        <w:t>2</w:t>
      </w:r>
      <w:r>
        <w:t>, respectively, and 1.1 and 1.1 for CH</w:t>
      </w:r>
      <w:r>
        <w:rPr>
          <w:vertAlign w:val="subscript"/>
        </w:rPr>
        <w:t>4</w:t>
      </w:r>
      <w:r>
        <w:t>.</w:t>
      </w:r>
    </w:p>
    <w:p w14:paraId="5412854D" w14:textId="77777777" w:rsidR="0073705C" w:rsidRDefault="00596207" w:rsidP="00B00CCA">
      <w:pPr>
        <w:pStyle w:val="Heading4"/>
        <w:spacing w:line="480" w:lineRule="auto"/>
      </w:pPr>
      <w:bookmarkStart w:id="101" w:name="discussion"/>
      <w:bookmarkEnd w:id="101"/>
      <w:commentRangeStart w:id="102"/>
      <w:r>
        <w:t>Discussion</w:t>
      </w:r>
      <w:commentRangeEnd w:id="102"/>
      <w:r w:rsidR="004E765C">
        <w:rPr>
          <w:rStyle w:val="CommentReference"/>
          <w:rFonts w:asciiTheme="minorHAnsi" w:eastAsia="Times New Roman" w:hAnsiTheme="minorHAnsi"/>
          <w:b w:val="0"/>
          <w:bCs w:val="0"/>
          <w:vanish/>
          <w:color w:val="auto"/>
        </w:rPr>
        <w:commentReference w:id="102"/>
      </w:r>
    </w:p>
    <w:p w14:paraId="6590BF4D" w14:textId="77777777" w:rsidR="0073705C" w:rsidRDefault="00996E10" w:rsidP="00B00CCA">
      <w:pPr>
        <w:pStyle w:val="FirstParagraph"/>
        <w:spacing w:line="480" w:lineRule="auto"/>
      </w:pPr>
      <w:ins w:id="103" w:author="A. Peyton Smith" w:date="2016-04-25T12:02:00Z">
        <w:r>
          <w:t>Summary sentence here of most important result: drought</w:t>
        </w:r>
      </w:ins>
      <w:ins w:id="104" w:author="A. Peyton Smith" w:date="2016-04-25T12:03:00Z">
        <w:r>
          <w:t xml:space="preserve"> and/or warming</w:t>
        </w:r>
      </w:ins>
      <w:ins w:id="105" w:author="A. Peyton Smith" w:date="2016-04-25T12:02:00Z">
        <w:r>
          <w:t xml:space="preserve"> had such and such effect on C sink or source capacity of</w:t>
        </w:r>
      </w:ins>
      <w:ins w:id="106" w:author="A. Peyton Smith" w:date="2016-04-25T12:04:00Z">
        <w:r>
          <w:t xml:space="preserve"> these sub-Arctic, active layer </w:t>
        </w:r>
        <w:r>
          <w:lastRenderedPageBreak/>
          <w:t xml:space="preserve">soils. </w:t>
        </w:r>
      </w:ins>
      <w:r w:rsidR="00596207">
        <w:t xml:space="preserve">Several studies have measured microbial respiration and GHG fluxes from soils very close to our study site. </w:t>
      </w:r>
      <w:proofErr w:type="spellStart"/>
      <w:r w:rsidR="00596207">
        <w:t>Morishita</w:t>
      </w:r>
      <w:proofErr w:type="spellEnd"/>
      <w:r w:rsidR="00596207">
        <w:t xml:space="preserve"> et al. (2014) measured gas fluxes in the field at CPCRW and nearby forests, and found CO</w:t>
      </w:r>
      <w:r w:rsidR="00596207">
        <w:rPr>
          <w:vertAlign w:val="subscript"/>
        </w:rPr>
        <w:t>2</w:t>
      </w:r>
      <w:r w:rsidR="00596207">
        <w:t xml:space="preserve"> production to be correlated with both temperature and </w:t>
      </w:r>
      <w:proofErr w:type="gramStart"/>
      <w:r w:rsidR="00596207">
        <w:t>moisture,</w:t>
      </w:r>
      <w:proofErr w:type="gramEnd"/>
      <w:r w:rsidR="00596207">
        <w:t xml:space="preserve"> consistent with our results They found however that CH</w:t>
      </w:r>
      <w:r w:rsidR="00596207">
        <w:rPr>
          <w:vertAlign w:val="subscript"/>
        </w:rPr>
        <w:t>4</w:t>
      </w:r>
      <w:r w:rsidR="00596207">
        <w:t xml:space="preserve"> uptake (no emissions were observed) was driven by temperature only. Waldrop et al. (2010) incubated active-layer and permafrost soils from near Fairbanks, AK, under varied temperature and aerobic conditions, observing Q</w:t>
      </w:r>
      <w:r w:rsidR="00596207">
        <w:rPr>
          <w:vertAlign w:val="subscript"/>
        </w:rPr>
        <w:t>10</w:t>
      </w:r>
      <w:r w:rsidR="00596207">
        <w:t xml:space="preserve"> values of 9.0 (active layer) and 2.3 (permafrost) from -5 to 5 °C; these values are higher than we observed, consistent with the lower temperature range (</w:t>
      </w:r>
      <w:proofErr w:type="spellStart"/>
      <w:r w:rsidR="00596207">
        <w:t>Hamdi</w:t>
      </w:r>
      <w:proofErr w:type="spellEnd"/>
      <w:r w:rsidR="00596207">
        <w:t xml:space="preserve"> et al., 2013). </w:t>
      </w:r>
      <w:commentRangeStart w:id="107"/>
      <w:r w:rsidR="00596207">
        <w:t>Waldrop et al. (2010) observed flux rates of 0.001-0.10 µmol CH</w:t>
      </w:r>
      <w:r w:rsidR="00596207">
        <w:rPr>
          <w:vertAlign w:val="subscript"/>
        </w:rPr>
        <w:t>4</w:t>
      </w:r>
      <w:r w:rsidR="00596207">
        <w:t xml:space="preserve"> day</w:t>
      </w:r>
      <w:r w:rsidR="00596207">
        <w:rPr>
          <w:vertAlign w:val="superscript"/>
        </w:rPr>
        <w:t>-1</w:t>
      </w:r>
      <w:r w:rsidR="00596207">
        <w:t xml:space="preserve"> g</w:t>
      </w:r>
      <w:r w:rsidR="00596207">
        <w:rPr>
          <w:vertAlign w:val="superscript"/>
        </w:rPr>
        <w:t>-1</w:t>
      </w:r>
      <w:r w:rsidR="00596207">
        <w:t xml:space="preserve"> (~0.001-0.133 </w:t>
      </w:r>
      <w:proofErr w:type="spellStart"/>
      <w:r w:rsidR="00596207">
        <w:t>ng</w:t>
      </w:r>
      <w:proofErr w:type="spellEnd"/>
      <w:r w:rsidR="00596207">
        <w:t xml:space="preserve"> C g C</w:t>
      </w:r>
      <w:r w:rsidR="00596207">
        <w:rPr>
          <w:vertAlign w:val="superscript"/>
        </w:rPr>
        <w:t>-1</w:t>
      </w:r>
      <w:r w:rsidR="00596207">
        <w:t xml:space="preserve"> day</w:t>
      </w:r>
      <w:r w:rsidR="00596207">
        <w:rPr>
          <w:vertAlign w:val="superscript"/>
        </w:rPr>
        <w:t>-1</w:t>
      </w:r>
      <w:r w:rsidR="00596207">
        <w:t>), differing by orders of magnitude between sites (but roughly similar to our observed CH</w:t>
      </w:r>
      <w:r w:rsidR="00596207">
        <w:rPr>
          <w:vertAlign w:val="subscript"/>
        </w:rPr>
        <w:t>4</w:t>
      </w:r>
      <w:r w:rsidR="00596207">
        <w:t xml:space="preserve"> emissions), and ~1-5 µg C-CO2 hr</w:t>
      </w:r>
      <w:r w:rsidR="00596207">
        <w:rPr>
          <w:vertAlign w:val="superscript"/>
        </w:rPr>
        <w:t>-1</w:t>
      </w:r>
      <w:r w:rsidR="00596207">
        <w:t xml:space="preserve"> g</w:t>
      </w:r>
      <w:r w:rsidR="00596207">
        <w:rPr>
          <w:vertAlign w:val="superscript"/>
        </w:rPr>
        <w:t>-1</w:t>
      </w:r>
      <w:r w:rsidR="00596207">
        <w:t xml:space="preserve"> (~2000-10000 µg C g C</w:t>
      </w:r>
      <w:r w:rsidR="00596207">
        <w:rPr>
          <w:vertAlign w:val="superscript"/>
        </w:rPr>
        <w:t>-1</w:t>
      </w:r>
      <w:r w:rsidR="00596207">
        <w:t xml:space="preserve"> day</w:t>
      </w:r>
      <w:r w:rsidR="00596207">
        <w:rPr>
          <w:vertAlign w:val="superscript"/>
        </w:rPr>
        <w:t>-1</w:t>
      </w:r>
      <w:r w:rsidR="00596207">
        <w:t>), considerably higher than the CO</w:t>
      </w:r>
      <w:r w:rsidR="00596207">
        <w:rPr>
          <w:vertAlign w:val="subscript"/>
        </w:rPr>
        <w:t>2</w:t>
      </w:r>
      <w:r w:rsidR="00596207">
        <w:t xml:space="preserve"> rates observed from our </w:t>
      </w:r>
      <w:commentRangeStart w:id="108"/>
      <w:r w:rsidR="00596207">
        <w:t>cores</w:t>
      </w:r>
      <w:commentRangeEnd w:id="108"/>
      <w:r w:rsidR="00650963">
        <w:rPr>
          <w:rStyle w:val="CommentReference"/>
          <w:vanish/>
        </w:rPr>
        <w:commentReference w:id="108"/>
      </w:r>
      <w:r w:rsidR="00596207">
        <w:t>. In an incubation of active-layer Alaskan permafrost peats, Treat et al. (2014) found CO</w:t>
      </w:r>
      <w:r w:rsidR="00596207">
        <w:rPr>
          <w:vertAlign w:val="subscript"/>
        </w:rPr>
        <w:t>2</w:t>
      </w:r>
      <w:r w:rsidR="00596207">
        <w:t xml:space="preserve"> and CH</w:t>
      </w:r>
      <w:r w:rsidR="00596207">
        <w:rPr>
          <w:vertAlign w:val="subscript"/>
        </w:rPr>
        <w:t>4</w:t>
      </w:r>
      <w:r w:rsidR="00596207">
        <w:t xml:space="preserve"> emissions to be strongly correlated with temperature and moisture. Finally, during the first 100 days of a year-long incubation of Fairbanks-area 0-10 cm mineral soils, Neff and Hooper (2002) observed fluxes of ~</w:t>
      </w:r>
      <w:commentRangeStart w:id="109"/>
      <w:r w:rsidR="00596207">
        <w:t xml:space="preserve">55-409 </w:t>
      </w:r>
      <w:commentRangeEnd w:id="109"/>
      <w:r w:rsidR="00650963">
        <w:rPr>
          <w:rStyle w:val="CommentReference"/>
          <w:vanish/>
        </w:rPr>
        <w:commentReference w:id="109"/>
      </w:r>
      <w:r w:rsidR="00596207">
        <w:t>µg C-CO</w:t>
      </w:r>
      <w:r w:rsidR="00596207">
        <w:rPr>
          <w:vertAlign w:val="subscript"/>
        </w:rPr>
        <w:t>2</w:t>
      </w:r>
      <w:r w:rsidR="00596207">
        <w:t xml:space="preserve"> g C</w:t>
      </w:r>
      <w:r w:rsidR="00596207">
        <w:rPr>
          <w:vertAlign w:val="superscript"/>
        </w:rPr>
        <w:t>-1</w:t>
      </w:r>
      <w:r w:rsidR="00596207">
        <w:t xml:space="preserve"> day</w:t>
      </w:r>
      <w:r w:rsidR="00596207">
        <w:rPr>
          <w:vertAlign w:val="superscript"/>
        </w:rPr>
        <w:t>-1</w:t>
      </w:r>
      <w:r w:rsidR="00596207">
        <w:t>, in line with the results here.</w:t>
      </w:r>
      <w:commentRangeEnd w:id="107"/>
      <w:r w:rsidR="00650963">
        <w:rPr>
          <w:rStyle w:val="CommentReference"/>
          <w:vanish/>
        </w:rPr>
        <w:commentReference w:id="107"/>
      </w:r>
    </w:p>
    <w:p w14:paraId="7D07CF20" w14:textId="77777777" w:rsidR="0073705C" w:rsidRDefault="00596207" w:rsidP="00B00CCA">
      <w:pPr>
        <w:pStyle w:val="BodyText"/>
        <w:spacing w:line="480" w:lineRule="auto"/>
      </w:pPr>
      <w:r>
        <w:t>More generally, in a pan-Arctic synthesis of anaerobic soil incubations, Treat et al. (2015) reported mean CO</w:t>
      </w:r>
      <w:r>
        <w:rPr>
          <w:vertAlign w:val="subscript"/>
        </w:rPr>
        <w:t>2</w:t>
      </w:r>
      <w:r>
        <w:t xml:space="preserve"> rates of 47 (all mineral soils) and 101 (for 20-100 cm soils) µg C-CO</w:t>
      </w:r>
      <w:r>
        <w:rPr>
          <w:vertAlign w:val="subscript"/>
        </w:rPr>
        <w:t>2</w:t>
      </w:r>
      <w:r>
        <w:t xml:space="preserve"> g C</w:t>
      </w:r>
      <w:r>
        <w:rPr>
          <w:vertAlign w:val="superscript"/>
        </w:rPr>
        <w:t>-1</w:t>
      </w:r>
      <w:r>
        <w:t xml:space="preserve"> day</w:t>
      </w:r>
      <w:r>
        <w:rPr>
          <w:vertAlign w:val="superscript"/>
        </w:rPr>
        <w:t>-1</w:t>
      </w:r>
      <w:r>
        <w:t>, somewhat lower than our aerobic incubation results. Weiss et al. (2015) found CO</w:t>
      </w:r>
      <w:r>
        <w:rPr>
          <w:vertAlign w:val="subscript"/>
        </w:rPr>
        <w:t>2</w:t>
      </w:r>
      <w:r>
        <w:t xml:space="preserve"> production from </w:t>
      </w:r>
      <w:proofErr w:type="spellStart"/>
      <w:r>
        <w:t>Yedoma</w:t>
      </w:r>
      <w:proofErr w:type="spellEnd"/>
      <w:r>
        <w:t xml:space="preserve"> permafrost samples to be correlated with both percent C and N, consistent with our results (</w:t>
      </w:r>
      <w:r>
        <w:rPr>
          <w:b/>
        </w:rPr>
        <w:t>Table 1</w:t>
      </w:r>
      <w:r>
        <w:t xml:space="preserve">). The </w:t>
      </w:r>
      <w:commentRangeStart w:id="110"/>
      <w:proofErr w:type="gramStart"/>
      <w:r>
        <w:lastRenderedPageBreak/>
        <w:t xml:space="preserve">response </w:t>
      </w:r>
      <w:commentRangeEnd w:id="110"/>
      <w:r w:rsidR="00E033BD">
        <w:rPr>
          <w:rStyle w:val="CommentReference"/>
          <w:vanish/>
        </w:rPr>
        <w:commentReference w:id="110"/>
      </w:r>
      <w:r>
        <w:t>of soil biota to stresses such as drought tend</w:t>
      </w:r>
      <w:proofErr w:type="gramEnd"/>
      <w:r>
        <w:t xml:space="preserve"> to differ between soil types, but be broadly similar across biomes and climatic conditions (Manzoni et al., 2012).</w:t>
      </w:r>
    </w:p>
    <w:p w14:paraId="2FA1FCE1" w14:textId="77777777" w:rsidR="0073705C" w:rsidRDefault="00596207" w:rsidP="00B00CCA">
      <w:pPr>
        <w:pStyle w:val="BodyText"/>
        <w:spacing w:line="480" w:lineRule="auto"/>
      </w:pPr>
      <w:r>
        <w:rPr>
          <w:i/>
        </w:rPr>
        <w:t>Temperature versus moisture sensitivity</w:t>
      </w:r>
      <w:ins w:id="111" w:author="A. Peyton Smith" w:date="2016-04-25T12:20:00Z">
        <w:r w:rsidR="00894308">
          <w:rPr>
            <w:i/>
          </w:rPr>
          <w:t xml:space="preserve"> (is more or less important? What </w:t>
        </w:r>
      </w:ins>
      <w:ins w:id="112" w:author="A. Peyton Smith" w:date="2016-04-25T12:21:00Z">
        <w:r w:rsidR="00894308">
          <w:rPr>
            <w:i/>
          </w:rPr>
          <w:t>about it?)</w:t>
        </w:r>
      </w:ins>
    </w:p>
    <w:p w14:paraId="746F201F" w14:textId="77777777" w:rsidR="0073705C" w:rsidRDefault="00596207" w:rsidP="00B00CCA">
      <w:pPr>
        <w:pStyle w:val="BodyText"/>
        <w:spacing w:line="480" w:lineRule="auto"/>
      </w:pPr>
      <w:r>
        <w:t>Warming usually increases soil GHG fluxes, for example at depth in a long-term Arctic tundra experiment (</w:t>
      </w:r>
      <w:proofErr w:type="spellStart"/>
      <w:r>
        <w:t>Sistla</w:t>
      </w:r>
      <w:proofErr w:type="spellEnd"/>
      <w:r>
        <w:t xml:space="preserve"> et al., 2013), as increased temperatures </w:t>
      </w:r>
      <w:ins w:id="113" w:author="Vanessa L Bailey" w:date="2016-04-24T11:56:00Z">
        <w:r w:rsidR="00986E29">
          <w:t xml:space="preserve">enhance the production of extracellular enzymes, </w:t>
        </w:r>
      </w:ins>
      <w:del w:id="114" w:author="Vanessa L Bailey" w:date="2016-04-24T11:56:00Z">
        <w:r w:rsidDel="00986E29">
          <w:delText xml:space="preserve">increment </w:delText>
        </w:r>
      </w:del>
      <w:ins w:id="115" w:author="Vanessa L Bailey" w:date="2016-04-24T11:56:00Z">
        <w:r w:rsidR="00986E29">
          <w:t xml:space="preserve">increase </w:t>
        </w:r>
      </w:ins>
      <w:r>
        <w:t xml:space="preserve">enzyme </w:t>
      </w:r>
      <w:del w:id="116" w:author="Vanessa L Bailey" w:date="2016-04-24T11:56:00Z">
        <w:r w:rsidDel="00986E29">
          <w:delText>kinetics</w:delText>
        </w:r>
      </w:del>
      <w:ins w:id="117" w:author="Vanessa L Bailey" w:date="2016-04-24T11:56:00Z">
        <w:r w:rsidR="00986E29">
          <w:t>activities</w:t>
        </w:r>
      </w:ins>
      <w:r>
        <w:t xml:space="preserve">, </w:t>
      </w:r>
      <w:del w:id="118" w:author="Vanessa L Bailey" w:date="2016-04-24T11:56:00Z">
        <w:r w:rsidDel="00986E29">
          <w:delText xml:space="preserve">enhance the production of extracellular enzymes, </w:delText>
        </w:r>
      </w:del>
      <w:r>
        <w:t>and enhance desorption</w:t>
      </w:r>
      <w:del w:id="119" w:author="Vanessa L Bailey" w:date="2016-04-24T11:57:00Z">
        <w:r w:rsidDel="00986E29">
          <w:delText>s</w:delText>
        </w:r>
      </w:del>
      <w:r>
        <w:t xml:space="preserve"> rates of organic matter from minerals. A key question, for both experimentalists and modelers (</w:t>
      </w:r>
      <w:proofErr w:type="spellStart"/>
      <w:r>
        <w:t>Falloon</w:t>
      </w:r>
      <w:proofErr w:type="spellEnd"/>
      <w:r>
        <w:t xml:space="preserve"> et al., 2011), is to what degree such soils' emissions could by constrained by their moisture status</w:t>
      </w:r>
      <w:ins w:id="120" w:author="Vanessa L Bailey" w:date="2016-04-24T11:57:00Z">
        <w:r w:rsidR="00986E29">
          <w:t xml:space="preserve">. </w:t>
        </w:r>
      </w:ins>
      <w:del w:id="121" w:author="Vanessa L Bailey" w:date="2016-04-24T11:57:00Z">
        <w:r w:rsidDel="00986E29">
          <w:delText>–i</w:delText>
        </w:r>
      </w:del>
      <w:ins w:id="122" w:author="Vanessa L Bailey" w:date="2016-04-24T11:57:00Z">
        <w:r w:rsidR="00986E29">
          <w:t>I</w:t>
        </w:r>
      </w:ins>
      <w:r>
        <w:t>n particular,</w:t>
      </w:r>
      <w:ins w:id="123" w:author="Vanessa L Bailey" w:date="2016-04-24T11:57:00Z">
        <w:r w:rsidR="00986E29">
          <w:t xml:space="preserve"> how are emissions</w:t>
        </w:r>
      </w:ins>
      <w:r>
        <w:t xml:space="preserve"> limited by low soil moisture</w:t>
      </w:r>
      <w:ins w:id="124" w:author="Vanessa L Bailey" w:date="2016-04-24T11:57:00Z">
        <w:r w:rsidR="00986E29">
          <w:t xml:space="preserve"> that is itself</w:t>
        </w:r>
      </w:ins>
      <w:r>
        <w:t xml:space="preserve"> driven by increases in high-latitude temperatures, vapor pressure deficit, and potentially precipitation changes</w:t>
      </w:r>
      <w:ins w:id="125" w:author="Vanessa L Bailey" w:date="2016-04-24T11:58:00Z">
        <w:r w:rsidR="00986E29">
          <w:t>?</w:t>
        </w:r>
      </w:ins>
      <w:del w:id="126" w:author="Vanessa L Bailey" w:date="2016-04-24T11:58:00Z">
        <w:r w:rsidDel="00986E29">
          <w:delText>.</w:delText>
        </w:r>
      </w:del>
    </w:p>
    <w:p w14:paraId="6630440A" w14:textId="77777777" w:rsidR="0073705C" w:rsidRDefault="00596207" w:rsidP="00B00CCA">
      <w:pPr>
        <w:pStyle w:val="BodyText"/>
        <w:spacing w:line="480" w:lineRule="auto"/>
      </w:pPr>
      <w:r>
        <w:t>Our results suggest that moisture limitation could exert a large effect on CO</w:t>
      </w:r>
      <w:r>
        <w:rPr>
          <w:vertAlign w:val="subscript"/>
        </w:rPr>
        <w:t>2</w:t>
      </w:r>
      <w:r>
        <w:t xml:space="preserve"> production for deep active-layer soils (</w:t>
      </w:r>
      <w:r>
        <w:rPr>
          <w:b/>
        </w:rPr>
        <w:t>Figure 4</w:t>
      </w:r>
      <w:r>
        <w:t>): "drought" cores' cumulative production was 66% (4 °C) and 47% (20 °C) lower than the cores kept at field moisture. This effect was highly significant, and suggests that moisture limitations could exert a significant constraint on deep active-layer soils as they slowly warm. Such moisture constraints are thought to be already exerting effects on vegetation and soil fluxes at large scales (</w:t>
      </w:r>
      <w:proofErr w:type="spellStart"/>
      <w:r>
        <w:t>Ju</w:t>
      </w:r>
      <w:proofErr w:type="spellEnd"/>
      <w:r>
        <w:t xml:space="preserve"> and </w:t>
      </w:r>
      <w:proofErr w:type="spellStart"/>
      <w:r>
        <w:t>Masek</w:t>
      </w:r>
      <w:proofErr w:type="spellEnd"/>
      <w:r>
        <w:t>, 2016; Bond-Lamberty et al., 2012), but our understanding of the interactive effects involved is poor.</w:t>
      </w:r>
    </w:p>
    <w:p w14:paraId="64AF1A5C" w14:textId="77777777" w:rsidR="0073705C" w:rsidRDefault="00596207" w:rsidP="00B00CCA">
      <w:pPr>
        <w:pStyle w:val="BodyText"/>
        <w:spacing w:line="480" w:lineRule="auto"/>
      </w:pPr>
      <w:r>
        <w:t xml:space="preserve">In contrast, the </w:t>
      </w:r>
      <w:commentRangeStart w:id="127"/>
      <w:r>
        <w:t xml:space="preserve">temperature sensitivities </w:t>
      </w:r>
      <w:commentRangeEnd w:id="127"/>
      <w:r w:rsidR="004231EA">
        <w:rPr>
          <w:rStyle w:val="CommentReference"/>
          <w:vanish/>
        </w:rPr>
        <w:commentReference w:id="127"/>
      </w:r>
      <w:r>
        <w:t xml:space="preserve">observed in this experiment were low (all less than 2.0, even when controlling for changes in soil moisture). Such values are not unprecedented in comparison to a wide range of other laboratory soil </w:t>
      </w:r>
      <w:r>
        <w:lastRenderedPageBreak/>
        <w:t>incubations (</w:t>
      </w:r>
      <w:proofErr w:type="spellStart"/>
      <w:r>
        <w:t>Hamdi</w:t>
      </w:r>
      <w:proofErr w:type="spellEnd"/>
      <w:r>
        <w:t xml:space="preserve"> et al., 2013). </w:t>
      </w:r>
      <w:commentRangeStart w:id="128"/>
      <w:r>
        <w:t>It is important to note, however, that even if increased temperature alone may not always drive C mineralization rates in forest-mineral soils (</w:t>
      </w:r>
      <w:proofErr w:type="spellStart"/>
      <w:r>
        <w:t>Giardina</w:t>
      </w:r>
      <w:proofErr w:type="spellEnd"/>
      <w:r>
        <w:t xml:space="preserve"> and Ryan, 2000), but it is frequently linked with increases in soil moisture content can lead to changes in microbial community structure and GHG fluxes (</w:t>
      </w:r>
      <w:proofErr w:type="spellStart"/>
      <w:r>
        <w:t>Xue</w:t>
      </w:r>
      <w:proofErr w:type="spellEnd"/>
      <w:r>
        <w:t xml:space="preserve"> et al., 2016).</w:t>
      </w:r>
      <w:commentRangeEnd w:id="128"/>
      <w:r w:rsidR="00986E29">
        <w:rPr>
          <w:rStyle w:val="CommentReference"/>
        </w:rPr>
        <w:commentReference w:id="128"/>
      </w:r>
    </w:p>
    <w:p w14:paraId="2C931663" w14:textId="77777777" w:rsidR="0073705C" w:rsidRDefault="00596207" w:rsidP="00B00CCA">
      <w:pPr>
        <w:pStyle w:val="BodyText"/>
        <w:spacing w:line="480" w:lineRule="auto"/>
      </w:pPr>
      <w:r>
        <w:rPr>
          <w:i/>
        </w:rPr>
        <w:t>Methane</w:t>
      </w:r>
      <w:ins w:id="129" w:author="A. Peyton Smith" w:date="2016-04-25T12:19:00Z">
        <w:r w:rsidR="00D43FEB">
          <w:rPr>
            <w:i/>
          </w:rPr>
          <w:t xml:space="preserve"> </w:t>
        </w:r>
      </w:ins>
      <w:ins w:id="130" w:author="A. Peyton Smith" w:date="2016-04-25T12:20:00Z">
        <w:r w:rsidR="00894308">
          <w:rPr>
            <w:i/>
          </w:rPr>
          <w:t>(</w:t>
        </w:r>
      </w:ins>
      <w:ins w:id="131" w:author="A. Peyton Smith" w:date="2016-04-25T12:19:00Z">
        <w:r w:rsidR="00D43FEB">
          <w:rPr>
            <w:i/>
          </w:rPr>
          <w:t>what</w:t>
        </w:r>
      </w:ins>
      <w:ins w:id="132" w:author="A. Peyton Smith" w:date="2016-04-25T12:20:00Z">
        <w:r w:rsidR="00894308">
          <w:rPr>
            <w:i/>
          </w:rPr>
          <w:t xml:space="preserve"> about it</w:t>
        </w:r>
      </w:ins>
      <w:ins w:id="133" w:author="A. Peyton Smith" w:date="2016-04-25T12:19:00Z">
        <w:r w:rsidR="00D43FEB">
          <w:rPr>
            <w:i/>
          </w:rPr>
          <w:t>?</w:t>
        </w:r>
      </w:ins>
      <w:ins w:id="134" w:author="A. Peyton Smith" w:date="2016-04-25T12:20:00Z">
        <w:r w:rsidR="00894308">
          <w:rPr>
            <w:i/>
          </w:rPr>
          <w:t>)</w:t>
        </w:r>
      </w:ins>
      <w:ins w:id="135" w:author="A. Peyton Smith" w:date="2016-04-25T12:19:00Z">
        <w:r w:rsidR="00D43FEB">
          <w:rPr>
            <w:i/>
          </w:rPr>
          <w:t xml:space="preserve"> </w:t>
        </w:r>
      </w:ins>
    </w:p>
    <w:p w14:paraId="21CE9B13" w14:textId="77777777" w:rsidR="0073705C" w:rsidRDefault="00596207" w:rsidP="00B00CCA">
      <w:pPr>
        <w:pStyle w:val="BodyText"/>
        <w:spacing w:line="480" w:lineRule="auto"/>
      </w:pPr>
      <w:r>
        <w:t>We observed very low, but consistently positive, CH</w:t>
      </w:r>
      <w:r>
        <w:rPr>
          <w:vertAlign w:val="subscript"/>
        </w:rPr>
        <w:t>4</w:t>
      </w:r>
      <w:r>
        <w:t xml:space="preserve"> production from these unsaturated mineral soils. This is contrast to many field studies, e.g. </w:t>
      </w:r>
      <w:proofErr w:type="spellStart"/>
      <w:r>
        <w:t>Schaufler</w:t>
      </w:r>
      <w:proofErr w:type="spellEnd"/>
      <w:r>
        <w:t xml:space="preserve"> et al. (2010) who found consistent CH</w:t>
      </w:r>
      <w:r>
        <w:rPr>
          <w:vertAlign w:val="subscript"/>
        </w:rPr>
        <w:t>4</w:t>
      </w:r>
      <w:r>
        <w:t xml:space="preserve"> uptake (oxidation) in dry conditions at a boreal site. Our results are however broadly consistent with data from 65 studies summarized by </w:t>
      </w:r>
      <w:proofErr w:type="spellStart"/>
      <w:r>
        <w:t>Olefeldt</w:t>
      </w:r>
      <w:proofErr w:type="spellEnd"/>
      <w:r>
        <w:t xml:space="preserve"> et al. (</w:t>
      </w:r>
      <w:proofErr w:type="spellStart"/>
      <w:r>
        <w:t>Olefeldt</w:t>
      </w:r>
      <w:proofErr w:type="spellEnd"/>
      <w:r>
        <w:t xml:space="preserve"> et al., 2013), who found that CH</w:t>
      </w:r>
      <w:r>
        <w:rPr>
          <w:vertAlign w:val="subscript"/>
        </w:rPr>
        <w:t>4</w:t>
      </w:r>
      <w:r>
        <w:t xml:space="preserve"> emissions were more sensitive to soil temperature in wetter ecosystems; it would have been a surprise if the little </w:t>
      </w:r>
      <w:proofErr w:type="spellStart"/>
      <w:r>
        <w:t>methanogenic</w:t>
      </w:r>
      <w:proofErr w:type="spellEnd"/>
      <w:r>
        <w:t xml:space="preserve"> activity in our upland, well-drained soils was temperature-sensitive at </w:t>
      </w:r>
      <w:commentRangeStart w:id="136"/>
      <w:r>
        <w:t>all</w:t>
      </w:r>
      <w:commentRangeEnd w:id="136"/>
      <w:r w:rsidR="00D43FEB">
        <w:rPr>
          <w:rStyle w:val="CommentReference"/>
          <w:vanish/>
        </w:rPr>
        <w:commentReference w:id="136"/>
      </w:r>
      <w:r>
        <w:t>.</w:t>
      </w:r>
    </w:p>
    <w:p w14:paraId="0E1FE9D8" w14:textId="77777777" w:rsidR="0073705C" w:rsidRDefault="00596207" w:rsidP="00B00CCA">
      <w:pPr>
        <w:pStyle w:val="BodyText"/>
        <w:spacing w:line="480" w:lineRule="auto"/>
      </w:pPr>
      <w:commentRangeStart w:id="137"/>
      <w:r>
        <w:t>Methane</w:t>
      </w:r>
      <w:commentRangeEnd w:id="137"/>
      <w:r w:rsidR="004231EA">
        <w:rPr>
          <w:rStyle w:val="CommentReference"/>
          <w:vanish/>
        </w:rPr>
        <w:commentReference w:id="137"/>
      </w:r>
      <w:r>
        <w:t xml:space="preserve"> was thus a far smaller C flux than CO</w:t>
      </w:r>
      <w:r>
        <w:rPr>
          <w:vertAlign w:val="subscript"/>
        </w:rPr>
        <w:t>2</w:t>
      </w:r>
      <w:r>
        <w:t xml:space="preserve"> from these soils. This is true more generally: for example, Treat et al. found a median CO</w:t>
      </w:r>
      <w:r>
        <w:rPr>
          <w:vertAlign w:val="subscript"/>
        </w:rPr>
        <w:t>2</w:t>
      </w:r>
      <w:r>
        <w:t>:CH</w:t>
      </w:r>
      <w:r>
        <w:rPr>
          <w:vertAlign w:val="subscript"/>
        </w:rPr>
        <w:t>4</w:t>
      </w:r>
      <w:r>
        <w:t xml:space="preserve"> production ratios of 387 for boreal sites, far lower than (but consistent with) our observed ratios of several million. </w:t>
      </w:r>
      <w:commentRangeStart w:id="138"/>
      <w:r>
        <w:t>MORE</w:t>
      </w:r>
      <w:commentRangeEnd w:id="138"/>
      <w:r w:rsidR="00986E29">
        <w:rPr>
          <w:rStyle w:val="CommentReference"/>
        </w:rPr>
        <w:commentReference w:id="138"/>
      </w:r>
      <w:r>
        <w:t>.</w:t>
      </w:r>
    </w:p>
    <w:p w14:paraId="795AB0F2" w14:textId="77777777" w:rsidR="0073705C" w:rsidRDefault="00596207" w:rsidP="00B00CCA">
      <w:pPr>
        <w:pStyle w:val="BodyText"/>
        <w:spacing w:line="480" w:lineRule="auto"/>
      </w:pPr>
      <w:r>
        <w:rPr>
          <w:i/>
        </w:rPr>
        <w:t xml:space="preserve">Limitations and </w:t>
      </w:r>
      <w:commentRangeStart w:id="139"/>
      <w:r>
        <w:rPr>
          <w:i/>
        </w:rPr>
        <w:t>weaknesses</w:t>
      </w:r>
      <w:commentRangeEnd w:id="139"/>
      <w:r w:rsidR="00D43FEB">
        <w:rPr>
          <w:rStyle w:val="CommentReference"/>
          <w:vanish/>
        </w:rPr>
        <w:commentReference w:id="139"/>
      </w:r>
    </w:p>
    <w:p w14:paraId="27433DEF" w14:textId="77777777" w:rsidR="0073705C" w:rsidRDefault="00596207" w:rsidP="00B00CCA">
      <w:pPr>
        <w:pStyle w:val="BodyText"/>
        <w:spacing w:line="480" w:lineRule="auto"/>
      </w:pPr>
      <w:r>
        <w:t xml:space="preserve">There were weaknesses in our approach and experimental design that should be considered. Laboratory experiments offer precise control, but lack the </w:t>
      </w:r>
      <w:r>
        <w:rPr>
          <w:i/>
        </w:rPr>
        <w:t>in situ</w:t>
      </w:r>
      <w:r>
        <w:t xml:space="preserve"> nature </w:t>
      </w:r>
      <w:r>
        <w:lastRenderedPageBreak/>
        <w:t>of field manipulations (</w:t>
      </w:r>
      <w:proofErr w:type="spellStart"/>
      <w:r>
        <w:t>Sistla</w:t>
      </w:r>
      <w:proofErr w:type="spellEnd"/>
      <w:r>
        <w:t xml:space="preserve"> et al., 2013), raising uncertainties to what degree their results can be extrapolated. They also have more specific weaknesses, for example in what can be inferred about temperature sensitivity (</w:t>
      </w:r>
      <w:proofErr w:type="spellStart"/>
      <w:r>
        <w:t>Podrebarac</w:t>
      </w:r>
      <w:proofErr w:type="spellEnd"/>
      <w:r>
        <w:t xml:space="preserve"> et al., 2016; </w:t>
      </w:r>
      <w:proofErr w:type="spellStart"/>
      <w:r>
        <w:t>Hamdi</w:t>
      </w:r>
      <w:proofErr w:type="spellEnd"/>
      <w:r>
        <w:t xml:space="preserve"> et al., 2013). Nonetheless, the controlled environments of incubations provide an important way to elucidate the key mechanisms controlling GHG from high-latitude soils (</w:t>
      </w:r>
      <w:proofErr w:type="spellStart"/>
      <w:r>
        <w:t>Schuur</w:t>
      </w:r>
      <w:proofErr w:type="spellEnd"/>
      <w:r>
        <w:t xml:space="preserve"> et al., 2015).</w:t>
      </w:r>
    </w:p>
    <w:p w14:paraId="59ABC3C7" w14:textId="77777777" w:rsidR="0073705C" w:rsidRDefault="00596207" w:rsidP="00B00CCA">
      <w:pPr>
        <w:pStyle w:val="BodyText"/>
        <w:spacing w:line="480" w:lineRule="auto"/>
      </w:pPr>
      <w:r>
        <w:t>We focused on a</w:t>
      </w:r>
      <w:ins w:id="140" w:author="Vanessa L Bailey" w:date="2016-04-24T12:03:00Z">
        <w:r w:rsidR="00986E29">
          <w:t>n</w:t>
        </w:r>
      </w:ins>
      <w:r>
        <w:t xml:space="preserve"> experimental drought, rather than flooding, because of the well-drained nature of the field site: it is unlikely that the mid-slope forest we sampled in will ever suffer from </w:t>
      </w:r>
      <w:proofErr w:type="spellStart"/>
      <w:r>
        <w:t>thermokarst</w:t>
      </w:r>
      <w:proofErr w:type="spellEnd"/>
      <w:r>
        <w:t xml:space="preserve"> or </w:t>
      </w:r>
      <w:commentRangeStart w:id="141"/>
      <w:r>
        <w:t>excessive soil moisture</w:t>
      </w:r>
      <w:commentRangeEnd w:id="141"/>
      <w:r w:rsidR="00D43FEB">
        <w:rPr>
          <w:rStyle w:val="CommentReference"/>
          <w:vanish/>
        </w:rPr>
        <w:commentReference w:id="141"/>
      </w:r>
      <w:r>
        <w:t xml:space="preserve">, but too-dry conditions are a serious possibility in this low-precipitation ecosystem (Barber et al., 2000). In addition, the soils here are not surface layer soils (where the majority of microbial activity and C mineralization of labile C takes place); taking them out of depth (where they </w:t>
      </w:r>
      <w:del w:id="142" w:author="Vanessa L Bailey" w:date="2016-04-24T12:04:00Z">
        <w:r w:rsidDel="00986E29">
          <w:delText xml:space="preserve">are </w:delText>
        </w:r>
      </w:del>
      <w:ins w:id="143" w:author="Vanessa L Bailey" w:date="2016-04-24T12:04:00Z">
        <w:r w:rsidR="00986E29">
          <w:t xml:space="preserve">were </w:t>
        </w:r>
      </w:ins>
      <w:r>
        <w:t>less exposed to O</w:t>
      </w:r>
      <w:r>
        <w:rPr>
          <w:vertAlign w:val="subscript"/>
        </w:rPr>
        <w:t>2</w:t>
      </w:r>
      <w:r>
        <w:t xml:space="preserve">, for example) may significantly change the </w:t>
      </w:r>
      <w:ins w:id="144" w:author="Vanessa L Bailey" w:date="2016-04-24T12:05:00Z">
        <w:r w:rsidR="00986E29">
          <w:t xml:space="preserve">local </w:t>
        </w:r>
      </w:ins>
      <w:r>
        <w:t xml:space="preserve">abiotic conditions to which the microbial community is adapted. </w:t>
      </w:r>
      <w:commentRangeStart w:id="145"/>
      <w:r>
        <w:t>MORE</w:t>
      </w:r>
      <w:commentRangeEnd w:id="145"/>
      <w:r w:rsidR="00986E29">
        <w:rPr>
          <w:rStyle w:val="CommentReference"/>
        </w:rPr>
        <w:commentReference w:id="145"/>
      </w:r>
      <w:r>
        <w:t>?</w:t>
      </w:r>
    </w:p>
    <w:p w14:paraId="2D828DD9" w14:textId="77777777" w:rsidR="0073705C" w:rsidRDefault="00596207" w:rsidP="00B00CCA">
      <w:pPr>
        <w:pStyle w:val="BodyText"/>
        <w:spacing w:line="480" w:lineRule="auto"/>
      </w:pPr>
      <w:r>
        <w:rPr>
          <w:i/>
        </w:rPr>
        <w:t>Conclusions</w:t>
      </w:r>
    </w:p>
    <w:p w14:paraId="04888E89" w14:textId="77777777" w:rsidR="0073705C" w:rsidRDefault="00596207" w:rsidP="00B00CCA">
      <w:pPr>
        <w:pStyle w:val="BodyText"/>
        <w:spacing w:line="480" w:lineRule="auto"/>
      </w:pPr>
      <w:commentRangeStart w:id="146"/>
      <w:r>
        <w:t>Rises in boreal air temperatures</w:t>
      </w:r>
      <w:del w:id="147" w:author="Vanessa L Bailey" w:date="2016-04-24T12:06:00Z">
        <w:r w:rsidDel="00DF7612">
          <w:delText>,</w:delText>
        </w:r>
      </w:del>
      <w:r>
        <w:t xml:space="preserve"> and unpredictable precipitation changes</w:t>
      </w:r>
      <w:del w:id="148" w:author="Vanessa L Bailey" w:date="2016-04-24T12:07:00Z">
        <w:r w:rsidDel="00DF7612">
          <w:delText>,</w:delText>
        </w:r>
      </w:del>
      <w:r>
        <w:t xml:space="preserve"> will warm and dry many soils, increase vegetation stress (</w:t>
      </w:r>
      <w:proofErr w:type="spellStart"/>
      <w:r>
        <w:t>Ju</w:t>
      </w:r>
      <w:proofErr w:type="spellEnd"/>
      <w:r>
        <w:t xml:space="preserve"> and </w:t>
      </w:r>
      <w:proofErr w:type="spellStart"/>
      <w:r>
        <w:t>Masek</w:t>
      </w:r>
      <w:proofErr w:type="spellEnd"/>
      <w:r>
        <w:t>, 2016; Barber et al., 2000), degrade permafrost</w:t>
      </w:r>
      <w:ins w:id="149" w:author="Vanessa L Bailey" w:date="2016-04-24T12:06:00Z">
        <w:r w:rsidR="00DF7612">
          <w:t>,</w:t>
        </w:r>
      </w:ins>
      <w:r>
        <w:t xml:space="preserve"> and deepen the active layer (</w:t>
      </w:r>
      <w:proofErr w:type="spellStart"/>
      <w:r>
        <w:t>Schuur</w:t>
      </w:r>
      <w:proofErr w:type="spellEnd"/>
      <w:r>
        <w:t xml:space="preserve"> et al., 2015). The resulting changes in the soil carbon cycle may already be visible (Bond-Lamberty et al., 2012) but are highly uncertain going forward, increasing the need for controlled laboratory studies, ideally integrated with field and modeling experiments, of GHG emission dynamics from high-latitude </w:t>
      </w:r>
      <w:commentRangeStart w:id="150"/>
      <w:r>
        <w:t>soils</w:t>
      </w:r>
      <w:commentRangeEnd w:id="150"/>
      <w:r w:rsidR="00A14C80">
        <w:rPr>
          <w:rStyle w:val="CommentReference"/>
          <w:vanish/>
        </w:rPr>
        <w:commentReference w:id="150"/>
      </w:r>
      <w:r>
        <w:t>.</w:t>
      </w:r>
      <w:ins w:id="151" w:author="Vanessa L Bailey" w:date="2016-04-24T12:07:00Z">
        <w:r w:rsidR="00DF7612">
          <w:t xml:space="preserve"> </w:t>
        </w:r>
      </w:ins>
      <w:commentRangeEnd w:id="146"/>
      <w:ins w:id="152" w:author="Vanessa L Bailey" w:date="2016-04-24T12:08:00Z">
        <w:r w:rsidR="00DF7612">
          <w:rPr>
            <w:rStyle w:val="CommentReference"/>
          </w:rPr>
          <w:commentReference w:id="146"/>
        </w:r>
      </w:ins>
    </w:p>
    <w:p w14:paraId="05D0C2F0" w14:textId="77777777" w:rsidR="00650963" w:rsidRDefault="00650963" w:rsidP="00B00CCA">
      <w:pPr>
        <w:pStyle w:val="Heading4"/>
        <w:numPr>
          <w:ins w:id="153" w:author="A. Peyton Smith" w:date="2016-04-25T09:36:00Z"/>
        </w:numPr>
        <w:spacing w:line="480" w:lineRule="auto"/>
        <w:rPr>
          <w:ins w:id="154" w:author="A. Peyton Smith" w:date="2016-04-25T09:36:00Z"/>
        </w:rPr>
      </w:pPr>
      <w:bookmarkStart w:id="155" w:name="acknowledgments"/>
      <w:bookmarkEnd w:id="155"/>
    </w:p>
    <w:p w14:paraId="34D32843" w14:textId="77777777" w:rsidR="004231EA" w:rsidRDefault="008D671E">
      <w:pPr>
        <w:pStyle w:val="Heading4"/>
        <w:numPr>
          <w:ins w:id="156" w:author="A. Peyton Smith" w:date="2016-04-25T09:36:00Z"/>
        </w:numPr>
        <w:rPr>
          <w:ins w:id="157" w:author="A. Peyton Smith" w:date="2016-04-25T09:37:00Z"/>
        </w:rPr>
      </w:pPr>
      <w:ins w:id="158" w:author="A. Peyton Smith" w:date="2016-04-26T05:38:00Z">
        <w:r>
          <w:t xml:space="preserve">Peyton’s </w:t>
        </w:r>
      </w:ins>
      <w:ins w:id="159" w:author="A. Peyton Smith" w:date="2016-04-25T09:36:00Z">
        <w:r>
          <w:t>Overall C</w:t>
        </w:r>
        <w:r w:rsidR="00650963">
          <w:t xml:space="preserve">omments: </w:t>
        </w:r>
      </w:ins>
    </w:p>
    <w:p w14:paraId="23BC5939" w14:textId="77777777" w:rsidR="00BE7224" w:rsidRDefault="005206FB" w:rsidP="005C5211">
      <w:pPr>
        <w:pStyle w:val="Heading4"/>
        <w:numPr>
          <w:ilvl w:val="0"/>
          <w:numId w:val="3"/>
          <w:numberingChange w:id="160" w:author="A. Peyton Smith" w:date="2016-04-26T05:25:00Z" w:original=""/>
        </w:numPr>
        <w:rPr>
          <w:ins w:id="161" w:author="A. Peyton Smith" w:date="2016-04-25T12:06:00Z"/>
          <w:b w:val="0"/>
        </w:rPr>
      </w:pPr>
      <w:ins w:id="162" w:author="A. Peyton Smith" w:date="2016-04-25T09:36:00Z">
        <w:r w:rsidRPr="005206FB">
          <w:rPr>
            <w:b w:val="0"/>
          </w:rPr>
          <w:t xml:space="preserve">There are many blanket (vague) statements that provide little ecological detail or ways to tie it into our results/story. </w:t>
        </w:r>
      </w:ins>
      <w:ins w:id="163" w:author="A. Peyton Smith" w:date="2016-04-25T09:37:00Z">
        <w:r w:rsidRPr="005206FB">
          <w:rPr>
            <w:b w:val="0"/>
          </w:rPr>
          <w:t xml:space="preserve">For example, </w:t>
        </w:r>
      </w:ins>
      <w:ins w:id="164" w:author="A. Peyton Smith" w:date="2016-04-25T09:36:00Z">
        <w:r w:rsidRPr="005206FB">
          <w:rPr>
            <w:b w:val="0"/>
          </w:rPr>
          <w:t>we report the results of others, b</w:t>
        </w:r>
      </w:ins>
      <w:ins w:id="165" w:author="A. Peyton Smith" w:date="2016-04-25T09:37:00Z">
        <w:r w:rsidRPr="005206FB">
          <w:rPr>
            <w:b w:val="0"/>
          </w:rPr>
          <w:t>u</w:t>
        </w:r>
      </w:ins>
      <w:ins w:id="166" w:author="A. Peyton Smith" w:date="2016-04-25T09:36:00Z">
        <w:r w:rsidRPr="005206FB">
          <w:rPr>
            <w:b w:val="0"/>
          </w:rPr>
          <w:t xml:space="preserve">t </w:t>
        </w:r>
      </w:ins>
      <w:ins w:id="167" w:author="A. Peyton Smith" w:date="2016-04-25T09:37:00Z">
        <w:r w:rsidRPr="005206FB">
          <w:rPr>
            <w:b w:val="0"/>
          </w:rPr>
          <w:t xml:space="preserve">rarely explain why or why not our results are similar or different. </w:t>
        </w:r>
      </w:ins>
    </w:p>
    <w:p w14:paraId="0BB7B31B" w14:textId="77777777" w:rsidR="004231EA" w:rsidRDefault="004231EA">
      <w:pPr>
        <w:pStyle w:val="BodyText"/>
        <w:numPr>
          <w:ilvl w:val="0"/>
          <w:numId w:val="3"/>
          <w:numberingChange w:id="168" w:author="A. Peyton Smith" w:date="2016-04-26T05:25:00Z" w:original=""/>
        </w:numPr>
      </w:pPr>
      <w:ins w:id="169" w:author="A. Peyton Smith" w:date="2016-04-26T05:23:00Z">
        <w:r>
          <w:t>Let’s flush out and add a more</w:t>
        </w:r>
      </w:ins>
      <w:ins w:id="170" w:author="A. Peyton Smith" w:date="2016-04-25T12:23:00Z">
        <w:r w:rsidR="00E73A24">
          <w:t xml:space="preserve"> </w:t>
        </w:r>
        <w:r w:rsidR="00E73A24" w:rsidRPr="004231EA">
          <w:rPr>
            <w:b/>
          </w:rPr>
          <w:t>mechanistic insight</w:t>
        </w:r>
        <w:r w:rsidR="00E73A24">
          <w:t xml:space="preserve"> to what controls C loss in these systems. Can we reframe the discussion to point out what controls </w:t>
        </w:r>
      </w:ins>
      <w:ins w:id="171" w:author="A. Peyton Smith" w:date="2016-04-26T05:35:00Z">
        <w:r w:rsidR="008D671E">
          <w:t xml:space="preserve">these fluxes in our soils and </w:t>
        </w:r>
      </w:ins>
      <w:ins w:id="172" w:author="A. Peyton Smith" w:date="2016-04-25T12:23:00Z">
        <w:r w:rsidR="00E73A24">
          <w:t>why we think it does</w:t>
        </w:r>
      </w:ins>
      <w:ins w:id="173" w:author="A. Peyton Smith" w:date="2016-04-26T05:35:00Z">
        <w:r w:rsidR="008D671E">
          <w:t>?</w:t>
        </w:r>
      </w:ins>
      <w:ins w:id="174" w:author="A. Peyton Smith" w:date="2016-04-25T12:23:00Z">
        <w:r w:rsidR="00E73A24">
          <w:t xml:space="preserve"> (</w:t>
        </w:r>
        <w:proofErr w:type="gramStart"/>
        <w:r w:rsidR="00E73A24">
          <w:t>i</w:t>
        </w:r>
        <w:proofErr w:type="gramEnd"/>
        <w:r w:rsidR="00E73A24">
          <w:t>.e. what about N? N is (</w:t>
        </w:r>
      </w:ins>
      <w:ins w:id="175" w:author="A. Peyton Smith" w:date="2016-04-25T12:24:00Z">
        <w:r w:rsidR="00E73A24">
          <w:t>apparently</w:t>
        </w:r>
      </w:ins>
      <w:ins w:id="176" w:author="A. Peyton Smith" w:date="2016-04-25T12:23:00Z">
        <w:r w:rsidR="00E73A24">
          <w:t>) important, but we don</w:t>
        </w:r>
      </w:ins>
      <w:ins w:id="177" w:author="A. Peyton Smith" w:date="2016-04-25T12:24:00Z">
        <w:r w:rsidR="00E73A24">
          <w:t>’t even bring that up in the discussion</w:t>
        </w:r>
      </w:ins>
      <w:ins w:id="178" w:author="A. Peyton Smith" w:date="2016-04-26T05:35:00Z">
        <w:r w:rsidR="008D671E">
          <w:t xml:space="preserve">. What about the crazy diff in ratios, what about the </w:t>
        </w:r>
      </w:ins>
      <w:ins w:id="179" w:author="A. Peyton Smith" w:date="2016-04-26T05:36:00Z">
        <w:r w:rsidR="008D671E">
          <w:t xml:space="preserve">increase in temp. </w:t>
        </w:r>
        <w:proofErr w:type="gramStart"/>
        <w:r w:rsidR="008D671E">
          <w:t>sensitivities</w:t>
        </w:r>
        <w:proofErr w:type="gramEnd"/>
        <w:r w:rsidR="008D671E">
          <w:t xml:space="preserve"> with drought? I added a whole slew of notes </w:t>
        </w:r>
      </w:ins>
      <w:ins w:id="180" w:author="A. Peyton Smith" w:date="2016-04-26T05:38:00Z">
        <w:r w:rsidR="008D671E">
          <w:t xml:space="preserve">in Feb. </w:t>
        </w:r>
      </w:ins>
      <w:ins w:id="181" w:author="A. Peyton Smith" w:date="2016-04-26T05:36:00Z">
        <w:r w:rsidR="008D671E">
          <w:t>to why we would expect higher microbial, enzymatic activity with temp and</w:t>
        </w:r>
      </w:ins>
      <w:ins w:id="182" w:author="A. Peyton Smith" w:date="2016-04-26T05:37:00Z">
        <w:r w:rsidR="008D671E">
          <w:t xml:space="preserve"> there is little explanation of those processes/mechanisms included here</w:t>
        </w:r>
      </w:ins>
      <w:ins w:id="183" w:author="A. Peyton Smith" w:date="2016-04-25T12:24:00Z">
        <w:r w:rsidR="00E73A24">
          <w:t xml:space="preserve">). </w:t>
        </w:r>
      </w:ins>
    </w:p>
    <w:p w14:paraId="215ECCA8" w14:textId="77777777" w:rsidR="008D671E" w:rsidRDefault="008D671E" w:rsidP="008D671E">
      <w:pPr>
        <w:pStyle w:val="BodyText"/>
        <w:numPr>
          <w:ilvl w:val="0"/>
          <w:numId w:val="3"/>
          <w:numberingChange w:id="184" w:author="A. Peyton Smith" w:date="2016-04-26T05:38:00Z" w:original=""/>
        </w:numPr>
        <w:rPr>
          <w:ins w:id="185" w:author="A. Peyton Smith" w:date="2016-04-26T05:38:00Z"/>
        </w:rPr>
      </w:pPr>
      <w:ins w:id="186" w:author="A. Peyton Smith" w:date="2016-04-26T05:38:00Z">
        <w:r>
          <w:t xml:space="preserve">When I finish reading, I am still left wondering what the main take-home messages of this paper were. I think we need to explicitly state the ecological relevance of these results outright in the discussion and in the abstract. </w:t>
        </w:r>
      </w:ins>
    </w:p>
    <w:p w14:paraId="4CDE0533" w14:textId="77777777" w:rsidR="008D671E" w:rsidRDefault="008D671E" w:rsidP="008D671E">
      <w:pPr>
        <w:pStyle w:val="BodyText"/>
        <w:numPr>
          <w:ins w:id="187" w:author="A. Peyton Smith" w:date="2016-04-26T05:38:00Z"/>
        </w:numPr>
        <w:ind w:left="360"/>
        <w:rPr>
          <w:ins w:id="188" w:author="A. Peyton Smith" w:date="2016-04-26T05:38:00Z"/>
        </w:rPr>
      </w:pPr>
    </w:p>
    <w:p w14:paraId="7C7A49E5" w14:textId="77777777" w:rsidR="0073705C" w:rsidRDefault="00596207" w:rsidP="00B00CCA">
      <w:pPr>
        <w:pStyle w:val="Heading4"/>
        <w:spacing w:line="480" w:lineRule="auto"/>
      </w:pPr>
      <w:r>
        <w:t>Acknowledgments</w:t>
      </w:r>
    </w:p>
    <w:p w14:paraId="7A71C442" w14:textId="77777777" w:rsidR="0073705C" w:rsidRDefault="00596207" w:rsidP="00B00CCA">
      <w:pPr>
        <w:pStyle w:val="FirstParagraph"/>
        <w:spacing w:line="480" w:lineRule="auto"/>
      </w:pPr>
      <w:r>
        <w:t>We are grateful to Jamie Hollingsworth for information about, and facili</w:t>
      </w:r>
      <w:ins w:id="189" w:author="Vanessa L Bailey" w:date="2016-04-24T12:08:00Z">
        <w:r w:rsidR="00DF7612">
          <w:t>t</w:t>
        </w:r>
      </w:ins>
      <w:r>
        <w:t xml:space="preserve">ating access to, the Caribou Poker Creeks Research Watershed Long-Term Ecological Research site. This research was supported by the Office of Science of the U.S. Department of Energy as part of the Terrestrial Ecosystem Sciences Program. </w:t>
      </w:r>
      <w:proofErr w:type="gramStart"/>
      <w:r>
        <w:t>The Pacific Northwest National Laboratory is operated for DOE by Battelle Memorial Institute</w:t>
      </w:r>
      <w:proofErr w:type="gramEnd"/>
      <w:r>
        <w:t xml:space="preserve"> under contract DE-AC05-76RL01830.</w:t>
      </w:r>
    </w:p>
    <w:p w14:paraId="798311BB" w14:textId="77777777" w:rsidR="0073705C" w:rsidRDefault="00596207" w:rsidP="00B00CCA">
      <w:pPr>
        <w:pStyle w:val="Heading4"/>
        <w:spacing w:line="480" w:lineRule="auto"/>
      </w:pPr>
      <w:bookmarkStart w:id="190" w:name="author-contributions"/>
      <w:bookmarkEnd w:id="190"/>
      <w:r>
        <w:t>Author contributions</w:t>
      </w:r>
    </w:p>
    <w:p w14:paraId="344C3995" w14:textId="77777777" w:rsidR="0073705C" w:rsidRDefault="00596207" w:rsidP="00B00CCA">
      <w:pPr>
        <w:pStyle w:val="FirstParagraph"/>
        <w:spacing w:line="480" w:lineRule="auto"/>
      </w:pPr>
      <w:r>
        <w:t>B.B.-L., A.P.S., and V.L.B. designed this experiment. B.B.-L. and A.P.S. performed field sampling, and A.P.S. led the laboratory incubation and analyses. B.B.-L. wrote the manuscript, with contributions from all authors.</w:t>
      </w:r>
    </w:p>
    <w:p w14:paraId="6B49CC56" w14:textId="77777777" w:rsidR="00A87BA7" w:rsidRPr="00A87BA7" w:rsidRDefault="00596207" w:rsidP="00B00CCA">
      <w:pPr>
        <w:pStyle w:val="Heading4"/>
        <w:spacing w:line="480" w:lineRule="auto"/>
      </w:pPr>
      <w:bookmarkStart w:id="191" w:name="references"/>
      <w:bookmarkEnd w:id="191"/>
      <w:r>
        <w:lastRenderedPageBreak/>
        <w:t>References</w:t>
      </w:r>
    </w:p>
    <w:p w14:paraId="0930FCD3" w14:textId="77777777" w:rsidR="00A87BA7" w:rsidRDefault="00A87BA7" w:rsidP="00B00CCA">
      <w:pPr>
        <w:widowControl w:val="0"/>
        <w:autoSpaceDE w:val="0"/>
        <w:autoSpaceDN w:val="0"/>
        <w:adjustRightInd w:val="0"/>
        <w:spacing w:after="0" w:line="480" w:lineRule="auto"/>
        <w:ind w:left="720" w:hanging="720"/>
      </w:pPr>
      <w:r>
        <w:t xml:space="preserve">Bailey, V. L., </w:t>
      </w:r>
      <w:proofErr w:type="spellStart"/>
      <w:r>
        <w:t>Bilskis</w:t>
      </w:r>
      <w:proofErr w:type="spellEnd"/>
      <w:r>
        <w:t xml:space="preserve">, C. L., </w:t>
      </w:r>
      <w:proofErr w:type="spellStart"/>
      <w:r>
        <w:t>Fansler</w:t>
      </w:r>
      <w:proofErr w:type="spellEnd"/>
      <w:r>
        <w:t xml:space="preserve">, S. J., McCue, L. A., Smith, J. L., and </w:t>
      </w:r>
      <w:proofErr w:type="spellStart"/>
      <w:r>
        <w:t>Konopka</w:t>
      </w:r>
      <w:proofErr w:type="spellEnd"/>
      <w:r>
        <w:t xml:space="preserve">, A.: Measurements of microbial community activities in individual soil </w:t>
      </w:r>
      <w:proofErr w:type="spellStart"/>
      <w:r>
        <w:t>macroaggregates</w:t>
      </w:r>
      <w:proofErr w:type="spellEnd"/>
      <w:r>
        <w:t xml:space="preserve">, Soil Biol. </w:t>
      </w:r>
      <w:proofErr w:type="spellStart"/>
      <w:r>
        <w:t>Biochem</w:t>
      </w:r>
      <w:proofErr w:type="spellEnd"/>
      <w:proofErr w:type="gramStart"/>
      <w:r>
        <w:t>.,</w:t>
      </w:r>
      <w:proofErr w:type="gramEnd"/>
      <w:r>
        <w:t xml:space="preserve"> 48, 192-195, 10.1016/j.soilbio.2012.01.004, 2012.</w:t>
      </w:r>
    </w:p>
    <w:p w14:paraId="375FEE9D" w14:textId="77777777" w:rsidR="00A87BA7" w:rsidRDefault="00A87BA7" w:rsidP="00B00CCA">
      <w:pPr>
        <w:widowControl w:val="0"/>
        <w:autoSpaceDE w:val="0"/>
        <w:autoSpaceDN w:val="0"/>
        <w:adjustRightInd w:val="0"/>
        <w:spacing w:after="0" w:line="480" w:lineRule="auto"/>
        <w:ind w:left="720" w:hanging="720"/>
      </w:pPr>
      <w:r>
        <w:t xml:space="preserve">Barber, V. A., </w:t>
      </w:r>
      <w:proofErr w:type="spellStart"/>
      <w:r>
        <w:t>Juday</w:t>
      </w:r>
      <w:proofErr w:type="spellEnd"/>
      <w:r>
        <w:t>, G. P., and Finney, B. P.: Reduced growth of Alaskan white spruce in the twentieth century from temperature-induced drought stress, Nature, 405, 668-673, 2000.</w:t>
      </w:r>
    </w:p>
    <w:p w14:paraId="7651CD35" w14:textId="77777777" w:rsidR="00A87BA7" w:rsidRDefault="00A87BA7" w:rsidP="00B00CCA">
      <w:pPr>
        <w:widowControl w:val="0"/>
        <w:autoSpaceDE w:val="0"/>
        <w:autoSpaceDN w:val="0"/>
        <w:adjustRightInd w:val="0"/>
        <w:spacing w:after="0" w:line="480" w:lineRule="auto"/>
        <w:ind w:left="720" w:hanging="720"/>
      </w:pPr>
      <w:proofErr w:type="spellStart"/>
      <w:r>
        <w:t>Bieniek</w:t>
      </w:r>
      <w:proofErr w:type="spellEnd"/>
      <w:r>
        <w:t xml:space="preserve">, P. A., Walsh, J. E., </w:t>
      </w:r>
      <w:proofErr w:type="spellStart"/>
      <w:r>
        <w:t>Thoman</w:t>
      </w:r>
      <w:proofErr w:type="spellEnd"/>
      <w:r>
        <w:t>, R. L., and Bhatt, U. S.: Using climate divisions to analyze variations and trends in Alaska temperature and precipitation, J. Climate, 27, 2800-2818, 10.1175/JCLI-D-13-00342.1, 2014.</w:t>
      </w:r>
    </w:p>
    <w:p w14:paraId="3B3A51BB" w14:textId="77777777" w:rsidR="00A87BA7" w:rsidRDefault="00A87BA7" w:rsidP="00B00CCA">
      <w:pPr>
        <w:widowControl w:val="0"/>
        <w:autoSpaceDE w:val="0"/>
        <w:autoSpaceDN w:val="0"/>
        <w:adjustRightInd w:val="0"/>
        <w:spacing w:after="0" w:line="480" w:lineRule="auto"/>
        <w:ind w:left="720" w:hanging="720"/>
      </w:pPr>
      <w:r>
        <w:t xml:space="preserve">Bond-Lamberty, B., Bunn, A. G., and Thomson, A. M.: Multi-year lags between forest browning and soil respiration at high northern latitudes, </w:t>
      </w:r>
      <w:proofErr w:type="spellStart"/>
      <w:r>
        <w:t>PLoS</w:t>
      </w:r>
      <w:proofErr w:type="spellEnd"/>
      <w:r>
        <w:t xml:space="preserve"> ONE, 7, e50441, 10.1371/journal.pone.0050441, 2012.</w:t>
      </w:r>
    </w:p>
    <w:p w14:paraId="475E46EE" w14:textId="77777777" w:rsidR="00A87BA7" w:rsidRDefault="00A87BA7" w:rsidP="00B00CCA">
      <w:pPr>
        <w:widowControl w:val="0"/>
        <w:autoSpaceDE w:val="0"/>
        <w:autoSpaceDN w:val="0"/>
        <w:adjustRightInd w:val="0"/>
        <w:spacing w:after="0" w:line="480" w:lineRule="auto"/>
        <w:ind w:left="720" w:hanging="720"/>
      </w:pPr>
      <w:r>
        <w:t xml:space="preserve">Bond-Lamberty, B., Smith, A. P., and Bailey, V. L.: Running an open experiment: transparency and reproducibility in soil and ecosystem science, </w:t>
      </w:r>
      <w:proofErr w:type="spellStart"/>
      <w:r>
        <w:t>Biogeosciences</w:t>
      </w:r>
      <w:proofErr w:type="spellEnd"/>
      <w:r>
        <w:t>, submitted, 2016.</w:t>
      </w:r>
    </w:p>
    <w:p w14:paraId="06D3E3B1" w14:textId="77777777" w:rsidR="00A87BA7" w:rsidRDefault="00A87BA7" w:rsidP="00B00CCA">
      <w:pPr>
        <w:widowControl w:val="0"/>
        <w:autoSpaceDE w:val="0"/>
        <w:autoSpaceDN w:val="0"/>
        <w:adjustRightInd w:val="0"/>
        <w:spacing w:after="0" w:line="480" w:lineRule="auto"/>
        <w:ind w:left="720" w:hanging="720"/>
      </w:pPr>
      <w:r>
        <w:t xml:space="preserve">Davidson, E. A., and </w:t>
      </w:r>
      <w:proofErr w:type="spellStart"/>
      <w:r>
        <w:t>Janssens</w:t>
      </w:r>
      <w:proofErr w:type="spellEnd"/>
      <w:r>
        <w:t>, I. A.: Temperature sensitivity of soil carbon decomposition and feedbacks to climate change, Nature, 440, 165-173, 10.1038/nature04514, 2006.</w:t>
      </w:r>
    </w:p>
    <w:p w14:paraId="09D2BEDE" w14:textId="77777777" w:rsidR="00A87BA7" w:rsidRDefault="00A87BA7" w:rsidP="00B00CCA">
      <w:pPr>
        <w:widowControl w:val="0"/>
        <w:autoSpaceDE w:val="0"/>
        <w:autoSpaceDN w:val="0"/>
        <w:adjustRightInd w:val="0"/>
        <w:spacing w:after="0" w:line="480" w:lineRule="auto"/>
        <w:ind w:left="720" w:hanging="720"/>
      </w:pPr>
      <w:r>
        <w:t>Davies, L., and Gather, U.: The identification of multiple outliers, Journal of the American Statistical Association, 88, 782-792, 1993.</w:t>
      </w:r>
    </w:p>
    <w:p w14:paraId="74F0FBA6" w14:textId="77777777" w:rsidR="00A87BA7" w:rsidRDefault="00A87BA7" w:rsidP="00B00CCA">
      <w:pPr>
        <w:widowControl w:val="0"/>
        <w:autoSpaceDE w:val="0"/>
        <w:autoSpaceDN w:val="0"/>
        <w:adjustRightInd w:val="0"/>
        <w:spacing w:after="0" w:line="480" w:lineRule="auto"/>
        <w:ind w:left="720" w:hanging="720"/>
      </w:pPr>
      <w:proofErr w:type="spellStart"/>
      <w:r>
        <w:t>Elberling</w:t>
      </w:r>
      <w:proofErr w:type="spellEnd"/>
      <w:r>
        <w:t xml:space="preserve">, B., </w:t>
      </w:r>
      <w:proofErr w:type="spellStart"/>
      <w:r>
        <w:t>Michelsen</w:t>
      </w:r>
      <w:proofErr w:type="spellEnd"/>
      <w:r>
        <w:t xml:space="preserve">, A., </w:t>
      </w:r>
      <w:proofErr w:type="spellStart"/>
      <w:r>
        <w:t>Schädel</w:t>
      </w:r>
      <w:proofErr w:type="spellEnd"/>
      <w:r>
        <w:t xml:space="preserve">, C., </w:t>
      </w:r>
      <w:proofErr w:type="spellStart"/>
      <w:r>
        <w:t>Schuur</w:t>
      </w:r>
      <w:proofErr w:type="spellEnd"/>
      <w:r>
        <w:t xml:space="preserve">, E. A. G., Christiansen, H. H., Berg, L., </w:t>
      </w:r>
      <w:proofErr w:type="spellStart"/>
      <w:r>
        <w:lastRenderedPageBreak/>
        <w:t>Tamstorf</w:t>
      </w:r>
      <w:proofErr w:type="spellEnd"/>
      <w:r>
        <w:t xml:space="preserve">, M. P., and </w:t>
      </w:r>
      <w:proofErr w:type="spellStart"/>
      <w:r>
        <w:t>Sigsgaard</w:t>
      </w:r>
      <w:proofErr w:type="spellEnd"/>
      <w:r>
        <w:t>, C.: Long-term CO2 production following permafrost thaw, Nature Climate Change, 3, 890-894, 10.1038/nclimate1955, 2013.</w:t>
      </w:r>
    </w:p>
    <w:p w14:paraId="5BF30790" w14:textId="77777777" w:rsidR="00A87BA7" w:rsidRDefault="00A87BA7" w:rsidP="00B00CCA">
      <w:pPr>
        <w:widowControl w:val="0"/>
        <w:autoSpaceDE w:val="0"/>
        <w:autoSpaceDN w:val="0"/>
        <w:adjustRightInd w:val="0"/>
        <w:spacing w:after="0" w:line="480" w:lineRule="auto"/>
        <w:ind w:left="720" w:hanging="720"/>
      </w:pPr>
      <w:proofErr w:type="spellStart"/>
      <w:r>
        <w:t>Falloon</w:t>
      </w:r>
      <w:proofErr w:type="spellEnd"/>
      <w:r>
        <w:t xml:space="preserve">, P. D., Jones, C. D., </w:t>
      </w:r>
      <w:proofErr w:type="spellStart"/>
      <w:r>
        <w:t>Ades</w:t>
      </w:r>
      <w:proofErr w:type="spellEnd"/>
      <w:r>
        <w:t xml:space="preserve">, M., and Paul, K. I.: Direct soil moisture controls of future global soil carbon changes: An important source of uncertainty, Glob. </w:t>
      </w:r>
      <w:proofErr w:type="spellStart"/>
      <w:r>
        <w:t>Biogeochem</w:t>
      </w:r>
      <w:proofErr w:type="spellEnd"/>
      <w:r>
        <w:t xml:space="preserve">. </w:t>
      </w:r>
      <w:proofErr w:type="gramStart"/>
      <w:r>
        <w:t>Cycles, 25, GB3010, 10.1029/2010GB003938, 2011.</w:t>
      </w:r>
      <w:proofErr w:type="gramEnd"/>
    </w:p>
    <w:p w14:paraId="15760DAF" w14:textId="77777777" w:rsidR="00A87BA7" w:rsidRDefault="00A87BA7" w:rsidP="00B00CCA">
      <w:pPr>
        <w:widowControl w:val="0"/>
        <w:autoSpaceDE w:val="0"/>
        <w:autoSpaceDN w:val="0"/>
        <w:adjustRightInd w:val="0"/>
        <w:spacing w:after="0" w:line="480" w:lineRule="auto"/>
        <w:ind w:left="720" w:hanging="720"/>
      </w:pPr>
      <w:r>
        <w:t xml:space="preserve">Gardner, W. H.: Water content, in: Methods of Soil Analysis. Part 1. Physical and Mineralogical Methods, edited by: </w:t>
      </w:r>
      <w:proofErr w:type="spellStart"/>
      <w:r>
        <w:t>Klute</w:t>
      </w:r>
      <w:proofErr w:type="spellEnd"/>
      <w:r>
        <w:t>, A., American Society of Agronomy-Soil Science Society of America, Madison, WI, 493-544, 1986.</w:t>
      </w:r>
    </w:p>
    <w:p w14:paraId="6CF7BB67" w14:textId="77777777" w:rsidR="00A87BA7" w:rsidRDefault="00A87BA7" w:rsidP="00B00CCA">
      <w:pPr>
        <w:widowControl w:val="0"/>
        <w:autoSpaceDE w:val="0"/>
        <w:autoSpaceDN w:val="0"/>
        <w:adjustRightInd w:val="0"/>
        <w:spacing w:after="0" w:line="480" w:lineRule="auto"/>
        <w:ind w:left="720" w:hanging="720"/>
      </w:pPr>
      <w:proofErr w:type="spellStart"/>
      <w:r>
        <w:t>Giardina</w:t>
      </w:r>
      <w:proofErr w:type="spellEnd"/>
      <w:r>
        <w:t>, C. P., and Ryan, M. G.: Evidence that decomposition rates of organic carbon in mineral soil do not vary with temperature, Nature, 404, 858-861, 10.1038/35009076, 2000.</w:t>
      </w:r>
    </w:p>
    <w:p w14:paraId="76DD4D89" w14:textId="77777777" w:rsidR="00A87BA7" w:rsidRDefault="00A87BA7" w:rsidP="00B00CCA">
      <w:pPr>
        <w:widowControl w:val="0"/>
        <w:autoSpaceDE w:val="0"/>
        <w:autoSpaceDN w:val="0"/>
        <w:adjustRightInd w:val="0"/>
        <w:spacing w:after="0" w:line="480" w:lineRule="auto"/>
        <w:ind w:left="720" w:hanging="720"/>
      </w:pPr>
      <w:proofErr w:type="spellStart"/>
      <w:r>
        <w:t>Hamdi</w:t>
      </w:r>
      <w:proofErr w:type="spellEnd"/>
      <w:r>
        <w:t xml:space="preserve">, S., </w:t>
      </w:r>
      <w:proofErr w:type="spellStart"/>
      <w:r>
        <w:t>Moyano</w:t>
      </w:r>
      <w:proofErr w:type="spellEnd"/>
      <w:r>
        <w:t xml:space="preserve">, F. E., </w:t>
      </w:r>
      <w:proofErr w:type="spellStart"/>
      <w:r>
        <w:t>Sall</w:t>
      </w:r>
      <w:proofErr w:type="spellEnd"/>
      <w:r>
        <w:t xml:space="preserve">, S., </w:t>
      </w:r>
      <w:proofErr w:type="spellStart"/>
      <w:r>
        <w:t>Bernoux</w:t>
      </w:r>
      <w:proofErr w:type="spellEnd"/>
      <w:r>
        <w:t xml:space="preserve">, M., and </w:t>
      </w:r>
      <w:proofErr w:type="spellStart"/>
      <w:r>
        <w:t>Chevallier</w:t>
      </w:r>
      <w:proofErr w:type="spellEnd"/>
      <w:r>
        <w:t xml:space="preserve">, T.: Synthesis analysis of the temperature sensitivity of soil respiration from laboratory studies in relation to incubation methods and soil conditions, Soil Biol. </w:t>
      </w:r>
      <w:proofErr w:type="spellStart"/>
      <w:r>
        <w:t>Biochem</w:t>
      </w:r>
      <w:proofErr w:type="spellEnd"/>
      <w:proofErr w:type="gramStart"/>
      <w:r>
        <w:t>.,</w:t>
      </w:r>
      <w:proofErr w:type="gramEnd"/>
      <w:r>
        <w:t xml:space="preserve"> 58, 115-126, 10.1016/j.soilbio.2012.11.012, 2013.</w:t>
      </w:r>
    </w:p>
    <w:p w14:paraId="22F468FF" w14:textId="77777777" w:rsidR="00A87BA7" w:rsidRDefault="00A87BA7" w:rsidP="00B00CCA">
      <w:pPr>
        <w:widowControl w:val="0"/>
        <w:autoSpaceDE w:val="0"/>
        <w:autoSpaceDN w:val="0"/>
        <w:adjustRightInd w:val="0"/>
        <w:spacing w:after="0" w:line="480" w:lineRule="auto"/>
        <w:ind w:left="720" w:hanging="720"/>
      </w:pPr>
      <w:r>
        <w:t xml:space="preserve">Hashimoto, S., </w:t>
      </w:r>
      <w:proofErr w:type="spellStart"/>
      <w:r>
        <w:t>Carvalhais</w:t>
      </w:r>
      <w:proofErr w:type="spellEnd"/>
      <w:r>
        <w:t xml:space="preserve">, N., Ito, A., </w:t>
      </w:r>
      <w:proofErr w:type="spellStart"/>
      <w:r>
        <w:t>Migliavacca</w:t>
      </w:r>
      <w:proofErr w:type="spellEnd"/>
      <w:r>
        <w:t xml:space="preserve">, M., </w:t>
      </w:r>
      <w:proofErr w:type="spellStart"/>
      <w:r>
        <w:t>Nishina</w:t>
      </w:r>
      <w:proofErr w:type="spellEnd"/>
      <w:r>
        <w:t xml:space="preserve">, K., and Reichstein, M.: Global spatiotemporal distribution of soil respiration modeled using a global database, </w:t>
      </w:r>
      <w:proofErr w:type="spellStart"/>
      <w:r>
        <w:t>Biogeosciences</w:t>
      </w:r>
      <w:proofErr w:type="spellEnd"/>
      <w:r>
        <w:t>, 12, 4121-4132, 10.5194/bg-12-4121-2015, 2015.</w:t>
      </w:r>
    </w:p>
    <w:p w14:paraId="156CCB97" w14:textId="77777777" w:rsidR="00A87BA7" w:rsidRDefault="00A87BA7" w:rsidP="00B00CCA">
      <w:pPr>
        <w:widowControl w:val="0"/>
        <w:autoSpaceDE w:val="0"/>
        <w:autoSpaceDN w:val="0"/>
        <w:adjustRightInd w:val="0"/>
        <w:spacing w:after="0" w:line="480" w:lineRule="auto"/>
        <w:ind w:left="720" w:hanging="720"/>
      </w:pPr>
      <w:proofErr w:type="spellStart"/>
      <w:r>
        <w:t>Hinzman</w:t>
      </w:r>
      <w:proofErr w:type="spellEnd"/>
      <w:r>
        <w:t xml:space="preserve">, L. D., </w:t>
      </w:r>
      <w:proofErr w:type="spellStart"/>
      <w:r>
        <w:t>Bettez</w:t>
      </w:r>
      <w:proofErr w:type="spellEnd"/>
      <w:r>
        <w:t xml:space="preserve">, N. D., Bolton, W. R., Chapin, F. S., </w:t>
      </w:r>
      <w:proofErr w:type="spellStart"/>
      <w:r>
        <w:t>Dyurgerov</w:t>
      </w:r>
      <w:proofErr w:type="spellEnd"/>
      <w:r>
        <w:t xml:space="preserve">, M. B., </w:t>
      </w:r>
      <w:proofErr w:type="spellStart"/>
      <w:r>
        <w:t>Fastie</w:t>
      </w:r>
      <w:proofErr w:type="spellEnd"/>
      <w:r>
        <w:t xml:space="preserve">, C. L., Griffith, B., Hollister, R. D., Hope, A., Huntington, H. P., Jensen, A. M., </w:t>
      </w:r>
      <w:proofErr w:type="spellStart"/>
      <w:r>
        <w:t>Jia</w:t>
      </w:r>
      <w:proofErr w:type="spellEnd"/>
      <w:r>
        <w:t xml:space="preserve">, G. J., Jorgenson, T., Kane, D. L., Klein, D. R., </w:t>
      </w:r>
      <w:proofErr w:type="spellStart"/>
      <w:r>
        <w:t>Kofinas</w:t>
      </w:r>
      <w:proofErr w:type="spellEnd"/>
      <w:r>
        <w:t xml:space="preserve">, G., Lynch, A. H., Lloyd, A. H., McGuire, A. D., Nelson, F. E., </w:t>
      </w:r>
      <w:proofErr w:type="spellStart"/>
      <w:r>
        <w:t>Oechel</w:t>
      </w:r>
      <w:proofErr w:type="spellEnd"/>
      <w:r>
        <w:t xml:space="preserve">, W. C., </w:t>
      </w:r>
      <w:proofErr w:type="spellStart"/>
      <w:r>
        <w:t>Osterkamp</w:t>
      </w:r>
      <w:proofErr w:type="spellEnd"/>
      <w:r>
        <w:t xml:space="preserve">, T. E., Racine, C. H., </w:t>
      </w:r>
      <w:proofErr w:type="spellStart"/>
      <w:r>
        <w:lastRenderedPageBreak/>
        <w:t>Romanovsky</w:t>
      </w:r>
      <w:proofErr w:type="spellEnd"/>
      <w:r>
        <w:t xml:space="preserve">, V. E., Stone, R. S., Stow, D. A., Sturm, M., </w:t>
      </w:r>
      <w:proofErr w:type="spellStart"/>
      <w:r>
        <w:t>Tweedie</w:t>
      </w:r>
      <w:proofErr w:type="spellEnd"/>
      <w:r>
        <w:t xml:space="preserve">, C. E., </w:t>
      </w:r>
      <w:proofErr w:type="spellStart"/>
      <w:r>
        <w:t>Vourlitis</w:t>
      </w:r>
      <w:proofErr w:type="spellEnd"/>
      <w:r>
        <w:t>, G. L., Walker, M. D., Walker, D. A., Webber, P. J., Welker, J. M., Winker, K. S., and Yoshikawa, K.: Evidence and implications of recent climate change in northern Alaska and other Arctic regions, Climatic Change, 72, 251-298, 10.1007/s10584-005-5352-2, 2005.</w:t>
      </w:r>
    </w:p>
    <w:p w14:paraId="09CB283D" w14:textId="77777777" w:rsidR="00A87BA7" w:rsidRDefault="00A87BA7" w:rsidP="00B00CCA">
      <w:pPr>
        <w:widowControl w:val="0"/>
        <w:autoSpaceDE w:val="0"/>
        <w:autoSpaceDN w:val="0"/>
        <w:adjustRightInd w:val="0"/>
        <w:spacing w:after="0" w:line="480" w:lineRule="auto"/>
        <w:ind w:left="720" w:hanging="720"/>
      </w:pPr>
      <w:r>
        <w:t>IPCC: Working Group I contribution to the IPCC Fifth Assessment Report Climate Change 2013: The Physical Science Basis, 1552, 2013.</w:t>
      </w:r>
    </w:p>
    <w:p w14:paraId="51D37178" w14:textId="77777777" w:rsidR="00A87BA7" w:rsidRDefault="00A87BA7" w:rsidP="00B00CCA">
      <w:pPr>
        <w:widowControl w:val="0"/>
        <w:autoSpaceDE w:val="0"/>
        <w:autoSpaceDN w:val="0"/>
        <w:adjustRightInd w:val="0"/>
        <w:spacing w:after="0" w:line="480" w:lineRule="auto"/>
        <w:ind w:left="720" w:hanging="720"/>
      </w:pPr>
      <w:proofErr w:type="spellStart"/>
      <w:r>
        <w:t>Johnstone</w:t>
      </w:r>
      <w:proofErr w:type="spellEnd"/>
      <w:r>
        <w:t>, J. F., Hollingsworth, T. N., Chapin, F. S., and Mack, M. C.: Changes in fire regime break the legacy lock on successional trajectories in Alaskan boreal forest, Global Change Biol., 16, 1281-1295, 10.1111/j.1365-2486.2009.02051.x, 2010.</w:t>
      </w:r>
    </w:p>
    <w:p w14:paraId="37B4E31C" w14:textId="77777777" w:rsidR="00A87BA7" w:rsidRDefault="00A87BA7" w:rsidP="00B00CCA">
      <w:pPr>
        <w:widowControl w:val="0"/>
        <w:autoSpaceDE w:val="0"/>
        <w:autoSpaceDN w:val="0"/>
        <w:adjustRightInd w:val="0"/>
        <w:spacing w:after="0" w:line="480" w:lineRule="auto"/>
        <w:ind w:left="720" w:hanging="720"/>
      </w:pPr>
      <w:r>
        <w:t xml:space="preserve">Jorgenson, M. T., </w:t>
      </w:r>
      <w:proofErr w:type="spellStart"/>
      <w:r>
        <w:t>Romanovsky</w:t>
      </w:r>
      <w:proofErr w:type="spellEnd"/>
      <w:r>
        <w:t xml:space="preserve">, V. E., Harden, J. W., </w:t>
      </w:r>
      <w:proofErr w:type="spellStart"/>
      <w:r>
        <w:t>Shur</w:t>
      </w:r>
      <w:proofErr w:type="spellEnd"/>
      <w:r>
        <w:t xml:space="preserve">, Y., O'Donnell, J. A., </w:t>
      </w:r>
      <w:proofErr w:type="spellStart"/>
      <w:r>
        <w:t>Schuur</w:t>
      </w:r>
      <w:proofErr w:type="spellEnd"/>
      <w:r>
        <w:t xml:space="preserve">, E. A. G., </w:t>
      </w:r>
      <w:proofErr w:type="spellStart"/>
      <w:r>
        <w:t>Kanevskiy</w:t>
      </w:r>
      <w:proofErr w:type="spellEnd"/>
      <w:r>
        <w:t xml:space="preserve">, M., and </w:t>
      </w:r>
      <w:proofErr w:type="spellStart"/>
      <w:r>
        <w:t>Marchenko</w:t>
      </w:r>
      <w:proofErr w:type="spellEnd"/>
      <w:r>
        <w:t xml:space="preserve">, S.: Resilience and vulnerability of permafrost to climate change, Can. J. For. </w:t>
      </w:r>
      <w:proofErr w:type="gramStart"/>
      <w:r>
        <w:t>Res., 40, 1219-1236, 10.1139/X10-060, 2010.</w:t>
      </w:r>
      <w:proofErr w:type="gramEnd"/>
    </w:p>
    <w:p w14:paraId="31796CD5" w14:textId="77777777" w:rsidR="00A87BA7" w:rsidRDefault="00A87BA7" w:rsidP="00B00CCA">
      <w:pPr>
        <w:widowControl w:val="0"/>
        <w:autoSpaceDE w:val="0"/>
        <w:autoSpaceDN w:val="0"/>
        <w:adjustRightInd w:val="0"/>
        <w:spacing w:after="0" w:line="480" w:lineRule="auto"/>
        <w:ind w:left="720" w:hanging="720"/>
      </w:pPr>
      <w:proofErr w:type="spellStart"/>
      <w:r>
        <w:t>Ju</w:t>
      </w:r>
      <w:proofErr w:type="spellEnd"/>
      <w:r>
        <w:t xml:space="preserve">, J., and </w:t>
      </w:r>
      <w:proofErr w:type="spellStart"/>
      <w:r>
        <w:t>Masek</w:t>
      </w:r>
      <w:proofErr w:type="spellEnd"/>
      <w:r>
        <w:t>, J. G.: The vegetation greenness trend in Canada and US Alaska from 1984–2012 Landsat data, Remote Sens. Environ</w:t>
      </w:r>
      <w:proofErr w:type="gramStart"/>
      <w:r>
        <w:t>.,</w:t>
      </w:r>
      <w:proofErr w:type="gramEnd"/>
      <w:r>
        <w:t xml:space="preserve"> 176, 1-16, 10.1016/j.rse.2016.01.001, 2016.</w:t>
      </w:r>
    </w:p>
    <w:p w14:paraId="1A51020B" w14:textId="77777777" w:rsidR="00A87BA7" w:rsidRDefault="00A87BA7" w:rsidP="00B00CCA">
      <w:pPr>
        <w:widowControl w:val="0"/>
        <w:autoSpaceDE w:val="0"/>
        <w:autoSpaceDN w:val="0"/>
        <w:adjustRightInd w:val="0"/>
        <w:spacing w:after="0" w:line="480" w:lineRule="auto"/>
        <w:ind w:left="720" w:hanging="720"/>
      </w:pPr>
      <w:proofErr w:type="spellStart"/>
      <w:r>
        <w:t>Kasischke</w:t>
      </w:r>
      <w:proofErr w:type="spellEnd"/>
      <w:r>
        <w:t xml:space="preserve">, E. S., </w:t>
      </w:r>
      <w:proofErr w:type="spellStart"/>
      <w:r>
        <w:t>Verbyla</w:t>
      </w:r>
      <w:proofErr w:type="spellEnd"/>
      <w:r>
        <w:t xml:space="preserve">, D. L., Rupp, T. S., McGuire, A. D., Murphy, K. A., </w:t>
      </w:r>
      <w:proofErr w:type="spellStart"/>
      <w:r>
        <w:t>Jandt</w:t>
      </w:r>
      <w:proofErr w:type="spellEnd"/>
      <w:r>
        <w:t xml:space="preserve">, R., Barnes, J. L., Hoy, E. E., Duffy, P., </w:t>
      </w:r>
      <w:proofErr w:type="spellStart"/>
      <w:r>
        <w:t>Calef</w:t>
      </w:r>
      <w:proofErr w:type="spellEnd"/>
      <w:r>
        <w:t xml:space="preserve">, M., and </w:t>
      </w:r>
      <w:proofErr w:type="spellStart"/>
      <w:r>
        <w:t>Turetsky</w:t>
      </w:r>
      <w:proofErr w:type="spellEnd"/>
      <w:r>
        <w:t xml:space="preserve">, M. R.: Alaska’s changing fire regime — implications for the vulnerability of its boreal forests, Can. J. For. </w:t>
      </w:r>
      <w:proofErr w:type="gramStart"/>
      <w:r>
        <w:t>Res., 40, 1313-1324, 10.1139/X10-098, 2010.</w:t>
      </w:r>
      <w:proofErr w:type="gramEnd"/>
    </w:p>
    <w:p w14:paraId="30C83198" w14:textId="77777777" w:rsidR="00A87BA7" w:rsidRDefault="00A87BA7" w:rsidP="00B00CCA">
      <w:pPr>
        <w:widowControl w:val="0"/>
        <w:autoSpaceDE w:val="0"/>
        <w:autoSpaceDN w:val="0"/>
        <w:adjustRightInd w:val="0"/>
        <w:spacing w:after="0" w:line="480" w:lineRule="auto"/>
        <w:ind w:left="720" w:hanging="720"/>
      </w:pPr>
      <w:r>
        <w:t>Kim, D</w:t>
      </w:r>
      <w:proofErr w:type="gramStart"/>
      <w:r>
        <w:t>.-</w:t>
      </w:r>
      <w:proofErr w:type="gramEnd"/>
      <w:r>
        <w:t xml:space="preserve">G., Vargas, R., Bond-Lamberty, B., and </w:t>
      </w:r>
      <w:proofErr w:type="spellStart"/>
      <w:r>
        <w:t>Turetsky</w:t>
      </w:r>
      <w:proofErr w:type="spellEnd"/>
      <w:r>
        <w:t xml:space="preserve">, M. R.: Effect of rewetting and </w:t>
      </w:r>
      <w:r>
        <w:lastRenderedPageBreak/>
        <w:t xml:space="preserve">thawing on soil gas fluxes: a review of current literature and suggestions for future research, </w:t>
      </w:r>
      <w:proofErr w:type="spellStart"/>
      <w:r>
        <w:t>Biogeosciences</w:t>
      </w:r>
      <w:proofErr w:type="spellEnd"/>
      <w:r>
        <w:t>, 9, 2459-2483, 10.5194/bg-9-2459-2012, 2012.</w:t>
      </w:r>
    </w:p>
    <w:p w14:paraId="0B2366A5" w14:textId="77777777" w:rsidR="00A87BA7" w:rsidRDefault="00A87BA7" w:rsidP="00B00CCA">
      <w:pPr>
        <w:widowControl w:val="0"/>
        <w:autoSpaceDE w:val="0"/>
        <w:autoSpaceDN w:val="0"/>
        <w:adjustRightInd w:val="0"/>
        <w:spacing w:after="0" w:line="480" w:lineRule="auto"/>
        <w:ind w:left="720" w:hanging="720"/>
      </w:pPr>
      <w:proofErr w:type="spellStart"/>
      <w:r>
        <w:t>Koven</w:t>
      </w:r>
      <w:proofErr w:type="spellEnd"/>
      <w:r>
        <w:t xml:space="preserve">, C. D., </w:t>
      </w:r>
      <w:proofErr w:type="spellStart"/>
      <w:r>
        <w:t>Ringeval</w:t>
      </w:r>
      <w:proofErr w:type="spellEnd"/>
      <w:r>
        <w:t xml:space="preserve">, B., </w:t>
      </w:r>
      <w:proofErr w:type="spellStart"/>
      <w:r>
        <w:t>Friedlingstein</w:t>
      </w:r>
      <w:proofErr w:type="spellEnd"/>
      <w:r>
        <w:t xml:space="preserve">, P., </w:t>
      </w:r>
      <w:proofErr w:type="spellStart"/>
      <w:r>
        <w:t>Ciais</w:t>
      </w:r>
      <w:proofErr w:type="spellEnd"/>
      <w:r>
        <w:t xml:space="preserve">, P., </w:t>
      </w:r>
      <w:proofErr w:type="spellStart"/>
      <w:r>
        <w:t>Cadule</w:t>
      </w:r>
      <w:proofErr w:type="spellEnd"/>
      <w:r>
        <w:t xml:space="preserve">, P., </w:t>
      </w:r>
      <w:proofErr w:type="spellStart"/>
      <w:r>
        <w:t>Khvorostyanov</w:t>
      </w:r>
      <w:proofErr w:type="spellEnd"/>
      <w:r>
        <w:t xml:space="preserve">, D., </w:t>
      </w:r>
      <w:proofErr w:type="spellStart"/>
      <w:r>
        <w:t>Krinner</w:t>
      </w:r>
      <w:proofErr w:type="spellEnd"/>
      <w:r>
        <w:t xml:space="preserve">, G., and </w:t>
      </w:r>
      <w:proofErr w:type="spellStart"/>
      <w:r>
        <w:t>Tarnocai</w:t>
      </w:r>
      <w:proofErr w:type="spellEnd"/>
      <w:r>
        <w:t>, C.: Permafrost carbon-climate feedbacks accelerate global warming, Proc. Nat. Acad. Sci., 108, 14769-14774, 10.1073/pnas.1103910108, 2011.</w:t>
      </w:r>
    </w:p>
    <w:p w14:paraId="682573EC" w14:textId="77777777" w:rsidR="00A87BA7" w:rsidRDefault="00A87BA7" w:rsidP="00B00CCA">
      <w:pPr>
        <w:widowControl w:val="0"/>
        <w:autoSpaceDE w:val="0"/>
        <w:autoSpaceDN w:val="0"/>
        <w:adjustRightInd w:val="0"/>
        <w:spacing w:after="0" w:line="480" w:lineRule="auto"/>
        <w:ind w:left="720" w:hanging="720"/>
      </w:pPr>
      <w:r>
        <w:t xml:space="preserve">Manzoni, S., </w:t>
      </w:r>
      <w:proofErr w:type="spellStart"/>
      <w:r>
        <w:t>Schimel</w:t>
      </w:r>
      <w:proofErr w:type="spellEnd"/>
      <w:r>
        <w:t xml:space="preserve">, J. P., and </w:t>
      </w:r>
      <w:proofErr w:type="spellStart"/>
      <w:r>
        <w:t>Porporato</w:t>
      </w:r>
      <w:proofErr w:type="spellEnd"/>
      <w:r>
        <w:t>, A.: Responses of soil microbial communities to water stress: results from a meta-analysis, Ecology, 93, 930-938, 10.1890/11-0026.1, 2012.</w:t>
      </w:r>
    </w:p>
    <w:p w14:paraId="7FDD1679" w14:textId="77777777" w:rsidR="00A87BA7" w:rsidRDefault="00A87BA7" w:rsidP="00B00CCA">
      <w:pPr>
        <w:widowControl w:val="0"/>
        <w:autoSpaceDE w:val="0"/>
        <w:autoSpaceDN w:val="0"/>
        <w:adjustRightInd w:val="0"/>
        <w:spacing w:after="0" w:line="480" w:lineRule="auto"/>
        <w:ind w:left="720" w:hanging="720"/>
      </w:pPr>
      <w:proofErr w:type="spellStart"/>
      <w:r>
        <w:t>Morishita</w:t>
      </w:r>
      <w:proofErr w:type="spellEnd"/>
      <w:r>
        <w:t>, T., Noguchi, K., Kim, Y., and Matsuura, Y.: CO</w:t>
      </w:r>
      <w:r>
        <w:rPr>
          <w:vertAlign w:val="subscript"/>
        </w:rPr>
        <w:t>2</w:t>
      </w:r>
      <w:r>
        <w:t>, CH</w:t>
      </w:r>
      <w:r>
        <w:rPr>
          <w:vertAlign w:val="subscript"/>
        </w:rPr>
        <w:t>4</w:t>
      </w:r>
      <w:r>
        <w:t xml:space="preserve"> and N</w:t>
      </w:r>
      <w:r>
        <w:rPr>
          <w:vertAlign w:val="subscript"/>
        </w:rPr>
        <w:t>2</w:t>
      </w:r>
      <w:r>
        <w:t>O fluxes of upland black spruce (</w:t>
      </w:r>
      <w:proofErr w:type="spellStart"/>
      <w:r>
        <w:rPr>
          <w:i/>
        </w:rPr>
        <w:t>Picea</w:t>
      </w:r>
      <w:proofErr w:type="spellEnd"/>
      <w:r>
        <w:rPr>
          <w:i/>
        </w:rPr>
        <w:t xml:space="preserve"> </w:t>
      </w:r>
      <w:proofErr w:type="spellStart"/>
      <w:r>
        <w:rPr>
          <w:i/>
        </w:rPr>
        <w:t>mariana</w:t>
      </w:r>
      <w:proofErr w:type="spellEnd"/>
      <w:r>
        <w:t>) forest soils after forest fires of different intensity in interior Alaska, Soil Science and Plant Nutrition, 61, 98-105, 10.1080/00380768.2014.963666, 2014.</w:t>
      </w:r>
    </w:p>
    <w:p w14:paraId="5FB415D1" w14:textId="77777777" w:rsidR="00A87BA7" w:rsidRDefault="00A87BA7" w:rsidP="00B00CCA">
      <w:pPr>
        <w:widowControl w:val="0"/>
        <w:autoSpaceDE w:val="0"/>
        <w:autoSpaceDN w:val="0"/>
        <w:adjustRightInd w:val="0"/>
        <w:spacing w:after="0" w:line="480" w:lineRule="auto"/>
        <w:ind w:left="720" w:hanging="720"/>
      </w:pPr>
      <w:r>
        <w:t>Neff, J. C., and Hooper, D. U.: Vegetation and climate controls on potential CO</w:t>
      </w:r>
      <w:r>
        <w:rPr>
          <w:vertAlign w:val="subscript"/>
        </w:rPr>
        <w:t>2</w:t>
      </w:r>
      <w:r>
        <w:t>, DOC and DON production in northern latitude soils, Global Change Biol., 8, 872-884, 10.1046/j.1365-2486.2002.00517.x, 2002.</w:t>
      </w:r>
    </w:p>
    <w:p w14:paraId="1AB5E87E" w14:textId="77777777" w:rsidR="00A87BA7" w:rsidRDefault="00A87BA7" w:rsidP="00B00CCA">
      <w:pPr>
        <w:widowControl w:val="0"/>
        <w:autoSpaceDE w:val="0"/>
        <w:autoSpaceDN w:val="0"/>
        <w:adjustRightInd w:val="0"/>
        <w:spacing w:after="0" w:line="480" w:lineRule="auto"/>
        <w:ind w:left="720" w:hanging="720"/>
      </w:pPr>
      <w:proofErr w:type="spellStart"/>
      <w:r>
        <w:t>Olefeldt</w:t>
      </w:r>
      <w:proofErr w:type="spellEnd"/>
      <w:r>
        <w:t xml:space="preserve">, D., </w:t>
      </w:r>
      <w:proofErr w:type="spellStart"/>
      <w:r>
        <w:t>Turetsky</w:t>
      </w:r>
      <w:proofErr w:type="spellEnd"/>
      <w:r>
        <w:t xml:space="preserve">, M. R., </w:t>
      </w:r>
      <w:proofErr w:type="spellStart"/>
      <w:r>
        <w:t>Crill</w:t>
      </w:r>
      <w:proofErr w:type="spellEnd"/>
      <w:r>
        <w:t>, P. M., and McGuire, A. D.: Environmental and physical controls on northern terrestrial methane emissions across permafrost zones, Global Change Biol., 19, 589-603, 10.1111/gcb.12071, 2013.</w:t>
      </w:r>
    </w:p>
    <w:p w14:paraId="4FA4DD06" w14:textId="77777777" w:rsidR="00A87BA7" w:rsidRDefault="00A87BA7" w:rsidP="00B00CCA">
      <w:pPr>
        <w:widowControl w:val="0"/>
        <w:autoSpaceDE w:val="0"/>
        <w:autoSpaceDN w:val="0"/>
        <w:adjustRightInd w:val="0"/>
        <w:spacing w:after="0" w:line="480" w:lineRule="auto"/>
        <w:ind w:left="720" w:hanging="720"/>
      </w:pPr>
      <w:proofErr w:type="spellStart"/>
      <w:r>
        <w:t>Pastick</w:t>
      </w:r>
      <w:proofErr w:type="spellEnd"/>
      <w:r>
        <w:t xml:space="preserve">, N. J., Jorgenson, M. T., Wylie, B. K., </w:t>
      </w:r>
      <w:proofErr w:type="spellStart"/>
      <w:r>
        <w:t>Nield</w:t>
      </w:r>
      <w:proofErr w:type="spellEnd"/>
      <w:r>
        <w:t xml:space="preserve">, S. J., Johnson, K. D., and Finley, A. O.: Distribution of near-surface permafrost in Alaska: Estimates of present and </w:t>
      </w:r>
      <w:r>
        <w:lastRenderedPageBreak/>
        <w:t>future conditions, Remote Sens. Environ</w:t>
      </w:r>
      <w:proofErr w:type="gramStart"/>
      <w:r>
        <w:t>.,</w:t>
      </w:r>
      <w:proofErr w:type="gramEnd"/>
      <w:r>
        <w:t xml:space="preserve"> 168, 301-315, 10.1016/j.rse.2015.07.019, 2015.</w:t>
      </w:r>
    </w:p>
    <w:p w14:paraId="02C01250" w14:textId="77777777" w:rsidR="00A87BA7" w:rsidRDefault="00A87BA7" w:rsidP="00B00CCA">
      <w:pPr>
        <w:widowControl w:val="0"/>
        <w:autoSpaceDE w:val="0"/>
        <w:autoSpaceDN w:val="0"/>
        <w:adjustRightInd w:val="0"/>
        <w:spacing w:after="0" w:line="480" w:lineRule="auto"/>
        <w:ind w:left="720" w:hanging="720"/>
      </w:pPr>
      <w:proofErr w:type="spellStart"/>
      <w:r>
        <w:t>Petrone</w:t>
      </w:r>
      <w:proofErr w:type="spellEnd"/>
      <w:r>
        <w:t xml:space="preserve">, K. C., Jones, J. B., </w:t>
      </w:r>
      <w:proofErr w:type="spellStart"/>
      <w:r>
        <w:t>Hinzman</w:t>
      </w:r>
      <w:proofErr w:type="spellEnd"/>
      <w:r>
        <w:t xml:space="preserve">, L. D., and Boone, R. D.: Seasonal export of carbon, nitrogen, and major solutes from Alaskan catchments with discontinuous permafrost, J. </w:t>
      </w:r>
      <w:proofErr w:type="spellStart"/>
      <w:r>
        <w:t>Geophys</w:t>
      </w:r>
      <w:proofErr w:type="spellEnd"/>
      <w:r>
        <w:t>. Res.-</w:t>
      </w:r>
      <w:proofErr w:type="spellStart"/>
      <w:r>
        <w:t>Biogeosci</w:t>
      </w:r>
      <w:proofErr w:type="spellEnd"/>
      <w:proofErr w:type="gramStart"/>
      <w:r>
        <w:t>.,</w:t>
      </w:r>
      <w:proofErr w:type="gramEnd"/>
      <w:r>
        <w:t xml:space="preserve"> 111, G02020, 10.1029/2005JG000055, 2006.</w:t>
      </w:r>
    </w:p>
    <w:p w14:paraId="1D8B4674" w14:textId="77777777" w:rsidR="00A87BA7" w:rsidRDefault="00A87BA7" w:rsidP="00B00CCA">
      <w:pPr>
        <w:widowControl w:val="0"/>
        <w:autoSpaceDE w:val="0"/>
        <w:autoSpaceDN w:val="0"/>
        <w:adjustRightInd w:val="0"/>
        <w:spacing w:after="0" w:line="480" w:lineRule="auto"/>
        <w:ind w:left="720" w:hanging="720"/>
      </w:pPr>
      <w:proofErr w:type="spellStart"/>
      <w:r>
        <w:t>Podrebarac</w:t>
      </w:r>
      <w:proofErr w:type="spellEnd"/>
      <w:r>
        <w:t xml:space="preserve">, F. A., </w:t>
      </w:r>
      <w:proofErr w:type="spellStart"/>
      <w:r>
        <w:t>Laganière</w:t>
      </w:r>
      <w:proofErr w:type="spellEnd"/>
      <w:r>
        <w:t xml:space="preserve">, J., Billings, S. A., Edwards, K. A., and Ziegler, S. E.: Soils isolated during incubation underestimate temperature sensitivity of respiration and its response to climate history, Soil </w:t>
      </w:r>
      <w:proofErr w:type="spellStart"/>
      <w:r>
        <w:t>Biol</w:t>
      </w:r>
      <w:proofErr w:type="spellEnd"/>
      <w:r>
        <w:t xml:space="preserve"> </w:t>
      </w:r>
      <w:proofErr w:type="spellStart"/>
      <w:r>
        <w:t>Biochem</w:t>
      </w:r>
      <w:proofErr w:type="spellEnd"/>
      <w:r>
        <w:t>, 93, 60-68, 10.1016/j.soilbio.2015.10.012, 2016.</w:t>
      </w:r>
    </w:p>
    <w:p w14:paraId="031A9D40" w14:textId="77777777" w:rsidR="00A87BA7" w:rsidRDefault="00A87BA7" w:rsidP="00B00CCA">
      <w:pPr>
        <w:widowControl w:val="0"/>
        <w:autoSpaceDE w:val="0"/>
        <w:autoSpaceDN w:val="0"/>
        <w:adjustRightInd w:val="0"/>
        <w:spacing w:after="0" w:line="480" w:lineRule="auto"/>
        <w:ind w:left="720" w:hanging="720"/>
      </w:pPr>
      <w:proofErr w:type="spellStart"/>
      <w:r>
        <w:t>Schaufler</w:t>
      </w:r>
      <w:proofErr w:type="spellEnd"/>
      <w:r>
        <w:t xml:space="preserve">, G., </w:t>
      </w:r>
      <w:proofErr w:type="spellStart"/>
      <w:r>
        <w:t>Kitzler</w:t>
      </w:r>
      <w:proofErr w:type="spellEnd"/>
      <w:r>
        <w:t xml:space="preserve">, B., </w:t>
      </w:r>
      <w:proofErr w:type="spellStart"/>
      <w:r>
        <w:t>Schindlbacher</w:t>
      </w:r>
      <w:proofErr w:type="spellEnd"/>
      <w:r>
        <w:t xml:space="preserve">, A., </w:t>
      </w:r>
      <w:proofErr w:type="spellStart"/>
      <w:r>
        <w:t>Skiba</w:t>
      </w:r>
      <w:proofErr w:type="spellEnd"/>
      <w:r>
        <w:t xml:space="preserve">, U., Sutton, M. A., and </w:t>
      </w:r>
      <w:proofErr w:type="spellStart"/>
      <w:r>
        <w:t>Zechmeister-Boltenstern</w:t>
      </w:r>
      <w:proofErr w:type="spellEnd"/>
      <w:r>
        <w:t>, S.: Greenhouse gas emissions from European soils under different land use: effects of soil moisture and temperature, European Journal of Soil Science, 61, 683-696, 10.1111/j.1365-2389.2010.01277.x, 2010.</w:t>
      </w:r>
    </w:p>
    <w:p w14:paraId="2F0F40D8" w14:textId="77777777" w:rsidR="00A87BA7" w:rsidRDefault="00A87BA7" w:rsidP="00B00CCA">
      <w:pPr>
        <w:widowControl w:val="0"/>
        <w:autoSpaceDE w:val="0"/>
        <w:autoSpaceDN w:val="0"/>
        <w:adjustRightInd w:val="0"/>
        <w:spacing w:after="0" w:line="480" w:lineRule="auto"/>
        <w:ind w:left="720" w:hanging="720"/>
      </w:pPr>
      <w:r>
        <w:t xml:space="preserve">Schmidt, M. W. I., Torn, M. S., </w:t>
      </w:r>
      <w:proofErr w:type="spellStart"/>
      <w:r>
        <w:t>Abiven</w:t>
      </w:r>
      <w:proofErr w:type="spellEnd"/>
      <w:r>
        <w:t xml:space="preserve">, S., </w:t>
      </w:r>
      <w:proofErr w:type="spellStart"/>
      <w:r>
        <w:t>Dittmar</w:t>
      </w:r>
      <w:proofErr w:type="spellEnd"/>
      <w:r>
        <w:t xml:space="preserve">, T., </w:t>
      </w:r>
      <w:proofErr w:type="spellStart"/>
      <w:r>
        <w:t>Guggenberger</w:t>
      </w:r>
      <w:proofErr w:type="spellEnd"/>
      <w:r>
        <w:t xml:space="preserve">, G., </w:t>
      </w:r>
      <w:proofErr w:type="spellStart"/>
      <w:r>
        <w:t>Janssens</w:t>
      </w:r>
      <w:proofErr w:type="spellEnd"/>
      <w:r>
        <w:t xml:space="preserve">, I. A., </w:t>
      </w:r>
      <w:proofErr w:type="spellStart"/>
      <w:r>
        <w:t>Kleber</w:t>
      </w:r>
      <w:proofErr w:type="spellEnd"/>
      <w:r>
        <w:t xml:space="preserve">, M., </w:t>
      </w:r>
      <w:proofErr w:type="spellStart"/>
      <w:r>
        <w:t>Kögel-Knabner</w:t>
      </w:r>
      <w:proofErr w:type="spellEnd"/>
      <w:r>
        <w:t xml:space="preserve">, I., Lehmann, J., Manning, D. A. C., </w:t>
      </w:r>
      <w:proofErr w:type="spellStart"/>
      <w:r>
        <w:t>Nannipieri</w:t>
      </w:r>
      <w:proofErr w:type="spellEnd"/>
      <w:r>
        <w:t xml:space="preserve">, P., </w:t>
      </w:r>
      <w:proofErr w:type="spellStart"/>
      <w:r>
        <w:t>Rasse</w:t>
      </w:r>
      <w:proofErr w:type="spellEnd"/>
      <w:r>
        <w:t xml:space="preserve">, D. P., Weiner, S., and </w:t>
      </w:r>
      <w:proofErr w:type="spellStart"/>
      <w:r>
        <w:t>Trumbore</w:t>
      </w:r>
      <w:proofErr w:type="spellEnd"/>
      <w:r>
        <w:t>, S. E.: Persistence of soil organic matter as an ecosystem property, Nature, 478, 49-56, 10.1038/nature10386, 2011.</w:t>
      </w:r>
    </w:p>
    <w:p w14:paraId="773778D5" w14:textId="77777777" w:rsidR="00A87BA7" w:rsidRDefault="00A87BA7" w:rsidP="00B00CCA">
      <w:pPr>
        <w:widowControl w:val="0"/>
        <w:autoSpaceDE w:val="0"/>
        <w:autoSpaceDN w:val="0"/>
        <w:adjustRightInd w:val="0"/>
        <w:spacing w:after="0" w:line="480" w:lineRule="auto"/>
        <w:ind w:left="720" w:hanging="720"/>
      </w:pPr>
      <w:proofErr w:type="spellStart"/>
      <w:r>
        <w:t>Schuur</w:t>
      </w:r>
      <w:proofErr w:type="spellEnd"/>
      <w:r>
        <w:t xml:space="preserve">, E. A. G., McGuire, A. D., </w:t>
      </w:r>
      <w:proofErr w:type="spellStart"/>
      <w:r>
        <w:t>Schadel</w:t>
      </w:r>
      <w:proofErr w:type="spellEnd"/>
      <w:r>
        <w:t xml:space="preserve">, C., Grosse, G., Harden, J. W., Hayes, D. J., </w:t>
      </w:r>
      <w:proofErr w:type="spellStart"/>
      <w:r>
        <w:t>Hugelius</w:t>
      </w:r>
      <w:proofErr w:type="spellEnd"/>
      <w:r>
        <w:t xml:space="preserve">, G., </w:t>
      </w:r>
      <w:proofErr w:type="spellStart"/>
      <w:r>
        <w:t>Koven</w:t>
      </w:r>
      <w:proofErr w:type="spellEnd"/>
      <w:r>
        <w:t xml:space="preserve">, C. D., </w:t>
      </w:r>
      <w:proofErr w:type="spellStart"/>
      <w:r>
        <w:t>Kuhry</w:t>
      </w:r>
      <w:proofErr w:type="spellEnd"/>
      <w:r>
        <w:t xml:space="preserve">, P., Lawrence, D. M., </w:t>
      </w:r>
      <w:proofErr w:type="spellStart"/>
      <w:r>
        <w:t>Natali</w:t>
      </w:r>
      <w:proofErr w:type="spellEnd"/>
      <w:r>
        <w:t xml:space="preserve">, S. M., </w:t>
      </w:r>
      <w:proofErr w:type="spellStart"/>
      <w:r>
        <w:t>Olefeldt</w:t>
      </w:r>
      <w:proofErr w:type="spellEnd"/>
      <w:r>
        <w:t xml:space="preserve">, D., </w:t>
      </w:r>
      <w:proofErr w:type="spellStart"/>
      <w:r>
        <w:t>Romanovsky</w:t>
      </w:r>
      <w:proofErr w:type="spellEnd"/>
      <w:r>
        <w:t xml:space="preserve">, V. E., Schaefer, K., </w:t>
      </w:r>
      <w:proofErr w:type="spellStart"/>
      <w:r>
        <w:t>Turetsky</w:t>
      </w:r>
      <w:proofErr w:type="spellEnd"/>
      <w:r>
        <w:t xml:space="preserve">, M. R., Treat, C. C., and </w:t>
      </w:r>
      <w:proofErr w:type="spellStart"/>
      <w:r>
        <w:t>Vonk</w:t>
      </w:r>
      <w:proofErr w:type="spellEnd"/>
      <w:r>
        <w:t xml:space="preserve">, J. E.: Climate change and the permafrost carbon feedback, Nature, 520, 171-179, </w:t>
      </w:r>
      <w:r>
        <w:lastRenderedPageBreak/>
        <w:t>10.1038/nature14338, 2015.</w:t>
      </w:r>
    </w:p>
    <w:p w14:paraId="26237678" w14:textId="77777777" w:rsidR="00A87BA7" w:rsidRDefault="00A87BA7" w:rsidP="00B00CCA">
      <w:pPr>
        <w:widowControl w:val="0"/>
        <w:autoSpaceDE w:val="0"/>
        <w:autoSpaceDN w:val="0"/>
        <w:adjustRightInd w:val="0"/>
        <w:spacing w:after="0" w:line="480" w:lineRule="auto"/>
        <w:ind w:left="720" w:hanging="720"/>
      </w:pPr>
      <w:proofErr w:type="spellStart"/>
      <w:r>
        <w:t>Sistla</w:t>
      </w:r>
      <w:proofErr w:type="spellEnd"/>
      <w:r>
        <w:t xml:space="preserve">, S. A., Moore, J. C., Simpson, R. T., Gough, L., Shaver, G. R., and </w:t>
      </w:r>
      <w:proofErr w:type="spellStart"/>
      <w:r>
        <w:t>Schimel</w:t>
      </w:r>
      <w:proofErr w:type="spellEnd"/>
      <w:r>
        <w:t>, J. P.: Long-term warming restructures Arctic tundra without changing net soil carbon storage, Nature, 497, 615-618, 10.1038/nature12129, 2013.</w:t>
      </w:r>
    </w:p>
    <w:p w14:paraId="3984B36F" w14:textId="77777777" w:rsidR="00A87BA7" w:rsidRDefault="00A87BA7" w:rsidP="00B00CCA">
      <w:pPr>
        <w:widowControl w:val="0"/>
        <w:autoSpaceDE w:val="0"/>
        <w:autoSpaceDN w:val="0"/>
        <w:adjustRightInd w:val="0"/>
        <w:spacing w:after="0" w:line="480" w:lineRule="auto"/>
        <w:ind w:left="720" w:hanging="720"/>
      </w:pPr>
      <w:proofErr w:type="spellStart"/>
      <w:r>
        <w:t>Steduto</w:t>
      </w:r>
      <w:proofErr w:type="spellEnd"/>
      <w:r>
        <w:t xml:space="preserve">, P., </w:t>
      </w:r>
      <w:proofErr w:type="spellStart"/>
      <w:r>
        <w:t>Çetinkökü</w:t>
      </w:r>
      <w:proofErr w:type="spellEnd"/>
      <w:r>
        <w:t xml:space="preserve">, Ö., </w:t>
      </w:r>
      <w:proofErr w:type="spellStart"/>
      <w:r>
        <w:t>Albrizio</w:t>
      </w:r>
      <w:proofErr w:type="spellEnd"/>
      <w:r>
        <w:t xml:space="preserve">, R., and </w:t>
      </w:r>
      <w:proofErr w:type="spellStart"/>
      <w:r>
        <w:t>Kanber</w:t>
      </w:r>
      <w:proofErr w:type="spellEnd"/>
      <w:r>
        <w:t xml:space="preserve">, R.: Automated closed-system canopy-chamber for continuous field-crop monitoring of CO2 and H2O fluxes, Agric. Forest </w:t>
      </w:r>
      <w:proofErr w:type="spellStart"/>
      <w:r>
        <w:t>Meteorol</w:t>
      </w:r>
      <w:proofErr w:type="spellEnd"/>
      <w:proofErr w:type="gramStart"/>
      <w:r>
        <w:t>.,</w:t>
      </w:r>
      <w:proofErr w:type="gramEnd"/>
      <w:r>
        <w:t xml:space="preserve"> 111, 171-186, 10.1016/S0168-1923(02)00023-0, 2002.</w:t>
      </w:r>
    </w:p>
    <w:p w14:paraId="32E47AFF" w14:textId="77777777" w:rsidR="00A87BA7" w:rsidRDefault="00A87BA7" w:rsidP="00B00CCA">
      <w:pPr>
        <w:widowControl w:val="0"/>
        <w:autoSpaceDE w:val="0"/>
        <w:autoSpaceDN w:val="0"/>
        <w:adjustRightInd w:val="0"/>
        <w:spacing w:after="0" w:line="480" w:lineRule="auto"/>
        <w:ind w:left="720" w:hanging="720"/>
      </w:pPr>
      <w:proofErr w:type="spellStart"/>
      <w:r>
        <w:t>Tarnocai</w:t>
      </w:r>
      <w:proofErr w:type="spellEnd"/>
      <w:r>
        <w:t xml:space="preserve">, C., </w:t>
      </w:r>
      <w:proofErr w:type="spellStart"/>
      <w:r>
        <w:t>Canadell</w:t>
      </w:r>
      <w:proofErr w:type="spellEnd"/>
      <w:r>
        <w:t xml:space="preserve">, J. G., </w:t>
      </w:r>
      <w:proofErr w:type="spellStart"/>
      <w:r>
        <w:t>Schuur</w:t>
      </w:r>
      <w:proofErr w:type="spellEnd"/>
      <w:r>
        <w:t xml:space="preserve">, E. A. G., </w:t>
      </w:r>
      <w:proofErr w:type="spellStart"/>
      <w:r>
        <w:t>Kuhry</w:t>
      </w:r>
      <w:proofErr w:type="spellEnd"/>
      <w:r>
        <w:t xml:space="preserve">, P., </w:t>
      </w:r>
      <w:proofErr w:type="spellStart"/>
      <w:r>
        <w:t>Mazhitova</w:t>
      </w:r>
      <w:proofErr w:type="spellEnd"/>
      <w:r>
        <w:t xml:space="preserve">, G., and </w:t>
      </w:r>
      <w:proofErr w:type="spellStart"/>
      <w:r>
        <w:t>Zimov</w:t>
      </w:r>
      <w:proofErr w:type="spellEnd"/>
      <w:r>
        <w:t xml:space="preserve">, S. A.: Soil organic carbon pools in the northern circumpolar permafrost region, Glob. </w:t>
      </w:r>
      <w:proofErr w:type="spellStart"/>
      <w:r>
        <w:t>Biogeochem</w:t>
      </w:r>
      <w:proofErr w:type="spellEnd"/>
      <w:r>
        <w:t xml:space="preserve">. </w:t>
      </w:r>
      <w:proofErr w:type="gramStart"/>
      <w:r>
        <w:t>Cycles, 23, GB2023, 10.1029/2008GB003327, 2009.</w:t>
      </w:r>
      <w:proofErr w:type="gramEnd"/>
    </w:p>
    <w:p w14:paraId="024F6208" w14:textId="77777777" w:rsidR="00A87BA7" w:rsidRDefault="00A87BA7" w:rsidP="00B00CCA">
      <w:pPr>
        <w:widowControl w:val="0"/>
        <w:autoSpaceDE w:val="0"/>
        <w:autoSpaceDN w:val="0"/>
        <w:adjustRightInd w:val="0"/>
        <w:spacing w:after="0" w:line="480" w:lineRule="auto"/>
        <w:ind w:left="720" w:hanging="720"/>
      </w:pPr>
      <w:r>
        <w:t xml:space="preserve">Treat, C. C., </w:t>
      </w:r>
      <w:proofErr w:type="spellStart"/>
      <w:r>
        <w:t>Wollheim</w:t>
      </w:r>
      <w:proofErr w:type="spellEnd"/>
      <w:r>
        <w:t xml:space="preserve">, W. M., Varner, R. K., </w:t>
      </w:r>
      <w:proofErr w:type="spellStart"/>
      <w:r>
        <w:t>Grandy</w:t>
      </w:r>
      <w:proofErr w:type="spellEnd"/>
      <w:r>
        <w:t xml:space="preserve">, A. S., Talbot, J., and </w:t>
      </w:r>
      <w:proofErr w:type="spellStart"/>
      <w:r>
        <w:t>Frolking</w:t>
      </w:r>
      <w:proofErr w:type="spellEnd"/>
      <w:r>
        <w:t>, S. E.: Temperature and peat type control CO2 and CH4 production in Alaskan permafrost peats, Global Change Biol., 20, 2674-2686, 10.1111/gcb.12572, 2014.</w:t>
      </w:r>
    </w:p>
    <w:p w14:paraId="3A7074C5" w14:textId="77777777" w:rsidR="00A87BA7" w:rsidRDefault="00A87BA7" w:rsidP="00B00CCA">
      <w:pPr>
        <w:widowControl w:val="0"/>
        <w:autoSpaceDE w:val="0"/>
        <w:autoSpaceDN w:val="0"/>
        <w:adjustRightInd w:val="0"/>
        <w:spacing w:after="0" w:line="480" w:lineRule="auto"/>
        <w:ind w:left="720" w:hanging="720"/>
      </w:pPr>
      <w:r>
        <w:t xml:space="preserve">Treat, C. C., </w:t>
      </w:r>
      <w:proofErr w:type="spellStart"/>
      <w:r>
        <w:t>Natali</w:t>
      </w:r>
      <w:proofErr w:type="spellEnd"/>
      <w:r>
        <w:t xml:space="preserve">, S. M., </w:t>
      </w:r>
      <w:proofErr w:type="spellStart"/>
      <w:r>
        <w:t>Ernakovich</w:t>
      </w:r>
      <w:proofErr w:type="spellEnd"/>
      <w:r>
        <w:t xml:space="preserve">, J., </w:t>
      </w:r>
      <w:proofErr w:type="spellStart"/>
      <w:r>
        <w:t>Iversen</w:t>
      </w:r>
      <w:proofErr w:type="spellEnd"/>
      <w:r>
        <w:t xml:space="preserve">, C. M., </w:t>
      </w:r>
      <w:proofErr w:type="spellStart"/>
      <w:r>
        <w:t>Lupascu</w:t>
      </w:r>
      <w:proofErr w:type="spellEnd"/>
      <w:r>
        <w:t xml:space="preserve">, M., McGuire, A. D., </w:t>
      </w:r>
      <w:proofErr w:type="spellStart"/>
      <w:r>
        <w:t>Norby</w:t>
      </w:r>
      <w:proofErr w:type="spellEnd"/>
      <w:r>
        <w:t xml:space="preserve">, R. J., </w:t>
      </w:r>
      <w:proofErr w:type="spellStart"/>
      <w:r>
        <w:t>Chowdhury</w:t>
      </w:r>
      <w:proofErr w:type="spellEnd"/>
      <w:r>
        <w:t xml:space="preserve">, T. R., Richter, A., </w:t>
      </w:r>
      <w:proofErr w:type="spellStart"/>
      <w:r>
        <w:t>Šantrůčková</w:t>
      </w:r>
      <w:proofErr w:type="spellEnd"/>
      <w:r>
        <w:t xml:space="preserve">, H., </w:t>
      </w:r>
      <w:proofErr w:type="spellStart"/>
      <w:r>
        <w:t>Schädel</w:t>
      </w:r>
      <w:proofErr w:type="spellEnd"/>
      <w:r>
        <w:t xml:space="preserve">, C., </w:t>
      </w:r>
      <w:proofErr w:type="spellStart"/>
      <w:r>
        <w:t>Schuur</w:t>
      </w:r>
      <w:proofErr w:type="spellEnd"/>
      <w:r>
        <w:t xml:space="preserve">, E. A. G., Sloan, V. L., </w:t>
      </w:r>
      <w:proofErr w:type="spellStart"/>
      <w:r>
        <w:t>Turetsky</w:t>
      </w:r>
      <w:proofErr w:type="spellEnd"/>
      <w:r>
        <w:t>, M. R., and Waldrop, M. P.: A pan-Arctic synthesis of CH4 and CO2 production from anoxic soil incubations, Global Change Biol., 21, 2787-2803, 10.1111/gcb.12875, 2015.</w:t>
      </w:r>
    </w:p>
    <w:p w14:paraId="073C7553" w14:textId="77777777" w:rsidR="00A87BA7" w:rsidRDefault="00A87BA7" w:rsidP="00B00CCA">
      <w:pPr>
        <w:widowControl w:val="0"/>
        <w:autoSpaceDE w:val="0"/>
        <w:autoSpaceDN w:val="0"/>
        <w:adjustRightInd w:val="0"/>
        <w:spacing w:after="0" w:line="480" w:lineRule="auto"/>
        <w:ind w:left="720" w:hanging="720"/>
      </w:pPr>
      <w:r>
        <w:t xml:space="preserve">Waldrop, M. P., </w:t>
      </w:r>
      <w:proofErr w:type="spellStart"/>
      <w:r>
        <w:t>Wickland</w:t>
      </w:r>
      <w:proofErr w:type="spellEnd"/>
      <w:r>
        <w:t xml:space="preserve">, K. P., White, R. I., </w:t>
      </w:r>
      <w:proofErr w:type="spellStart"/>
      <w:r>
        <w:t>Berhe</w:t>
      </w:r>
      <w:proofErr w:type="spellEnd"/>
      <w:r>
        <w:t xml:space="preserve">, A. A., Harden, J. W., and </w:t>
      </w:r>
      <w:proofErr w:type="spellStart"/>
      <w:r>
        <w:t>Romanovsky</w:t>
      </w:r>
      <w:proofErr w:type="spellEnd"/>
      <w:r>
        <w:t xml:space="preserve">, V. E.: Molecular investigations into a globally important carbon pool: permafrost-protected carbon in Alaskan soils, Global Change Biol., 16, </w:t>
      </w:r>
      <w:r>
        <w:lastRenderedPageBreak/>
        <w:t>2543-2554, 10.1111/j.1365-2486.2009.02141.x, 2010.</w:t>
      </w:r>
    </w:p>
    <w:p w14:paraId="356DADC5" w14:textId="77777777" w:rsidR="00A87BA7" w:rsidRDefault="00A87BA7" w:rsidP="00B00CCA">
      <w:pPr>
        <w:widowControl w:val="0"/>
        <w:autoSpaceDE w:val="0"/>
        <w:autoSpaceDN w:val="0"/>
        <w:adjustRightInd w:val="0"/>
        <w:spacing w:after="0" w:line="480" w:lineRule="auto"/>
        <w:ind w:left="720" w:hanging="720"/>
      </w:pPr>
      <w:r>
        <w:t xml:space="preserve">Weiss, N., Blok, D., </w:t>
      </w:r>
      <w:proofErr w:type="spellStart"/>
      <w:r>
        <w:t>Elberling</w:t>
      </w:r>
      <w:proofErr w:type="spellEnd"/>
      <w:r>
        <w:t xml:space="preserve">, B., </w:t>
      </w:r>
      <w:proofErr w:type="spellStart"/>
      <w:r>
        <w:t>Hugelius</w:t>
      </w:r>
      <w:proofErr w:type="spellEnd"/>
      <w:r>
        <w:t xml:space="preserve">, G., </w:t>
      </w:r>
      <w:proofErr w:type="spellStart"/>
      <w:r>
        <w:t>Jørgensen</w:t>
      </w:r>
      <w:proofErr w:type="spellEnd"/>
      <w:r>
        <w:t xml:space="preserve">, C. J., </w:t>
      </w:r>
      <w:proofErr w:type="spellStart"/>
      <w:r>
        <w:t>Siewert</w:t>
      </w:r>
      <w:proofErr w:type="spellEnd"/>
      <w:r>
        <w:t xml:space="preserve">, M. B., and </w:t>
      </w:r>
      <w:proofErr w:type="spellStart"/>
      <w:r>
        <w:t>Kuhry</w:t>
      </w:r>
      <w:proofErr w:type="spellEnd"/>
      <w:r>
        <w:t xml:space="preserve">, P.: </w:t>
      </w:r>
      <w:proofErr w:type="spellStart"/>
      <w:r>
        <w:t>Thermokarst</w:t>
      </w:r>
      <w:proofErr w:type="spellEnd"/>
      <w:r>
        <w:t xml:space="preserve"> dynamics and soil organic matter characteristics controlling initial carbon release from permafrost soils in the Siberian </w:t>
      </w:r>
      <w:proofErr w:type="spellStart"/>
      <w:r>
        <w:t>Yedoma</w:t>
      </w:r>
      <w:proofErr w:type="spellEnd"/>
      <w:r>
        <w:t xml:space="preserve"> region, Sedimentary Geology, in press, 10.1016/j.sedgeo.2015.12.004, 2015.</w:t>
      </w:r>
    </w:p>
    <w:p w14:paraId="4BB03662" w14:textId="77777777" w:rsidR="00A87BA7" w:rsidRDefault="00A87BA7" w:rsidP="00B00CCA">
      <w:pPr>
        <w:widowControl w:val="0"/>
        <w:autoSpaceDE w:val="0"/>
        <w:autoSpaceDN w:val="0"/>
        <w:adjustRightInd w:val="0"/>
        <w:spacing w:after="0" w:line="480" w:lineRule="auto"/>
        <w:ind w:left="720" w:hanging="720"/>
      </w:pPr>
      <w:proofErr w:type="spellStart"/>
      <w:r>
        <w:t>Xue</w:t>
      </w:r>
      <w:proofErr w:type="spellEnd"/>
      <w:r>
        <w:t xml:space="preserve">, K., Yuan, M. M., Shi, Z. J., Qin, Y., Deng, Y., Cheng, L., Wu, L., He, Z., Van </w:t>
      </w:r>
      <w:proofErr w:type="spellStart"/>
      <w:r>
        <w:t>Nostrand</w:t>
      </w:r>
      <w:proofErr w:type="spellEnd"/>
      <w:r>
        <w:t xml:space="preserve">, J. D., </w:t>
      </w:r>
      <w:proofErr w:type="spellStart"/>
      <w:r>
        <w:t>Bracho</w:t>
      </w:r>
      <w:proofErr w:type="spellEnd"/>
      <w:r>
        <w:t xml:space="preserve">, R., </w:t>
      </w:r>
      <w:proofErr w:type="spellStart"/>
      <w:r>
        <w:t>Natali</w:t>
      </w:r>
      <w:proofErr w:type="spellEnd"/>
      <w:r>
        <w:t xml:space="preserve">, S. M., </w:t>
      </w:r>
      <w:proofErr w:type="spellStart"/>
      <w:r>
        <w:t>Schuur</w:t>
      </w:r>
      <w:proofErr w:type="spellEnd"/>
      <w:r>
        <w:t xml:space="preserve">, E. A. G., </w:t>
      </w:r>
      <w:proofErr w:type="spellStart"/>
      <w:r>
        <w:t>Luo</w:t>
      </w:r>
      <w:proofErr w:type="spellEnd"/>
      <w:r>
        <w:t xml:space="preserve">, C., </w:t>
      </w:r>
      <w:proofErr w:type="spellStart"/>
      <w:r>
        <w:t>Kostantinidis</w:t>
      </w:r>
      <w:proofErr w:type="spellEnd"/>
      <w:r>
        <w:t xml:space="preserve">, K. T., Wang, Q., Cole, J. R., </w:t>
      </w:r>
      <w:proofErr w:type="spellStart"/>
      <w:r>
        <w:t>Tiedje</w:t>
      </w:r>
      <w:proofErr w:type="spellEnd"/>
      <w:r>
        <w:t xml:space="preserve">, J. M., </w:t>
      </w:r>
      <w:proofErr w:type="spellStart"/>
      <w:r>
        <w:t>Luo</w:t>
      </w:r>
      <w:proofErr w:type="spellEnd"/>
      <w:r>
        <w:t>, Y., and Zhou, J.: Tundra soil carbon is vulnerable to rapid microbial decomposition under climate warming, Nature Climate Change, in press, 10.1038/nclimate2940, 2016.</w:t>
      </w:r>
    </w:p>
    <w:p w14:paraId="422322F2" w14:textId="77777777" w:rsidR="00A87BA7" w:rsidRDefault="00A87BA7" w:rsidP="00B00CCA">
      <w:pPr>
        <w:widowControl w:val="0"/>
        <w:autoSpaceDE w:val="0"/>
        <w:autoSpaceDN w:val="0"/>
        <w:adjustRightInd w:val="0"/>
        <w:spacing w:after="0" w:line="480" w:lineRule="auto"/>
        <w:ind w:left="720" w:hanging="720"/>
      </w:pPr>
      <w:r>
        <w:t xml:space="preserve">Zhang, Y., Wolfe, S. A., Morse, P. D., </w:t>
      </w:r>
      <w:proofErr w:type="spellStart"/>
      <w:r>
        <w:t>Olthof</w:t>
      </w:r>
      <w:proofErr w:type="spellEnd"/>
      <w:r>
        <w:t>, I., and Fraser, R. H.: Spatiotemporal impacts of wildfire and climate warming on permafrost across a subarctic region, Canada, Journal of Geophysical Research-Earth Surface, 120, 2338-2356, 10.1002/2015JF003679, 2015.</w:t>
      </w:r>
    </w:p>
    <w:p w14:paraId="5900737B" w14:textId="77777777" w:rsidR="00A87BA7" w:rsidRPr="00A87BA7" w:rsidRDefault="00A87BA7" w:rsidP="00B00CCA">
      <w:pPr>
        <w:pStyle w:val="BodyText"/>
        <w:spacing w:line="480" w:lineRule="auto"/>
      </w:pPr>
    </w:p>
    <w:p w14:paraId="015B2029" w14:textId="77777777" w:rsidR="00DF7612" w:rsidRDefault="00DF7612">
      <w:pPr>
        <w:rPr>
          <w:ins w:id="192" w:author="Vanessa L Bailey" w:date="2016-04-24T12:09:00Z"/>
          <w:b/>
        </w:rPr>
      </w:pPr>
      <w:ins w:id="193" w:author="Vanessa L Bailey" w:date="2016-04-24T12:09:00Z">
        <w:r>
          <w:rPr>
            <w:b/>
          </w:rPr>
          <w:br w:type="page"/>
        </w:r>
      </w:ins>
    </w:p>
    <w:p w14:paraId="1FED7CA5" w14:textId="77777777" w:rsidR="0073705C" w:rsidRDefault="00596207" w:rsidP="00B00CCA">
      <w:pPr>
        <w:pStyle w:val="FirstParagraph"/>
        <w:spacing w:line="480" w:lineRule="auto"/>
      </w:pPr>
      <w:r>
        <w:rPr>
          <w:b/>
        </w:rPr>
        <w:lastRenderedPageBreak/>
        <w:t>Table 1.</w:t>
      </w:r>
      <w:r>
        <w:t xml:space="preserve"> Linear mixed-effects model parameters, testing effects of temperature (°C), gravimetric water content (</w:t>
      </w:r>
      <w:proofErr w:type="spellStart"/>
      <w:r>
        <w:t>unitless</w:t>
      </w:r>
      <w:proofErr w:type="spellEnd"/>
      <w:r>
        <w:t>), soil C (%), soil N (%), and dissolved organic carbon (mg kg</w:t>
      </w:r>
      <w:r>
        <w:rPr>
          <w:vertAlign w:val="superscript"/>
        </w:rPr>
        <w:t>-1</w:t>
      </w:r>
      <w:r>
        <w:t>) on individual core CO</w:t>
      </w:r>
      <w:r>
        <w:rPr>
          <w:vertAlign w:val="subscript"/>
        </w:rPr>
        <w:t>2</w:t>
      </w:r>
      <w:r>
        <w:t xml:space="preserve"> fluxes (+0.1 µg C g C</w:t>
      </w:r>
      <w:r>
        <w:rPr>
          <w:vertAlign w:val="superscript"/>
        </w:rPr>
        <w:t>-1</w:t>
      </w:r>
      <w:r>
        <w:t xml:space="preserve"> day</w:t>
      </w:r>
      <w:r>
        <w:rPr>
          <w:vertAlign w:val="superscript"/>
        </w:rPr>
        <w:t>-1</w:t>
      </w:r>
      <w:r>
        <w:t xml:space="preserve">); a colon (":") indicates an interaction. Dependent variable has units of </w:t>
      </w:r>
      <w:proofErr w:type="gramStart"/>
      <w:r>
        <w:t>log(</w:t>
      </w:r>
      <w:proofErr w:type="gramEnd"/>
      <w:r>
        <w:t>µg C g C</w:t>
      </w:r>
      <w:r>
        <w:rPr>
          <w:vertAlign w:val="superscript"/>
        </w:rPr>
        <w:t>-1</w:t>
      </w:r>
      <w:r>
        <w:t xml:space="preserve"> day</w:t>
      </w:r>
      <w:r>
        <w:rPr>
          <w:vertAlign w:val="superscript"/>
        </w:rPr>
        <w:t>-1</w:t>
      </w:r>
      <w:r>
        <w:t>). Columns include parameter value; standard error (SE); degrees of freedom (DF); T statistic</w:t>
      </w:r>
      <w:proofErr w:type="gramStart"/>
      <w:r>
        <w:t>;</w:t>
      </w:r>
      <w:proofErr w:type="gramEnd"/>
      <w:r>
        <w:t xml:space="preserve"> and P value.</w:t>
      </w:r>
    </w:p>
    <w:tbl>
      <w:tblPr>
        <w:tblW w:w="0" w:type="pct"/>
        <w:tblLook w:val="07E0" w:firstRow="1" w:lastRow="1" w:firstColumn="1" w:lastColumn="1" w:noHBand="1" w:noVBand="1"/>
      </w:tblPr>
      <w:tblGrid>
        <w:gridCol w:w="3273"/>
        <w:gridCol w:w="1010"/>
        <w:gridCol w:w="797"/>
        <w:gridCol w:w="748"/>
        <w:gridCol w:w="877"/>
        <w:gridCol w:w="797"/>
      </w:tblGrid>
      <w:tr w:rsidR="0073705C" w14:paraId="4D7BB8D7" w14:textId="77777777">
        <w:tc>
          <w:tcPr>
            <w:tcW w:w="0" w:type="auto"/>
            <w:tcBorders>
              <w:bottom w:val="single" w:sz="6" w:space="0" w:color="auto"/>
            </w:tcBorders>
            <w:vAlign w:val="bottom"/>
          </w:tcPr>
          <w:p w14:paraId="74D37ECF" w14:textId="77777777" w:rsidR="0073705C" w:rsidRDefault="0073705C" w:rsidP="00B00CCA">
            <w:pPr>
              <w:spacing w:line="480" w:lineRule="auto"/>
            </w:pPr>
          </w:p>
        </w:tc>
        <w:tc>
          <w:tcPr>
            <w:tcW w:w="0" w:type="auto"/>
            <w:tcBorders>
              <w:bottom w:val="single" w:sz="6" w:space="0" w:color="auto"/>
            </w:tcBorders>
            <w:vAlign w:val="bottom"/>
          </w:tcPr>
          <w:p w14:paraId="70B4D1BB" w14:textId="77777777" w:rsidR="0073705C" w:rsidRDefault="00596207" w:rsidP="00B00CCA">
            <w:pPr>
              <w:pStyle w:val="Compact"/>
              <w:spacing w:line="480" w:lineRule="auto"/>
              <w:jc w:val="right"/>
            </w:pPr>
            <w:r>
              <w:t>Value</w:t>
            </w:r>
          </w:p>
        </w:tc>
        <w:tc>
          <w:tcPr>
            <w:tcW w:w="0" w:type="auto"/>
            <w:tcBorders>
              <w:bottom w:val="single" w:sz="6" w:space="0" w:color="auto"/>
            </w:tcBorders>
            <w:vAlign w:val="bottom"/>
          </w:tcPr>
          <w:p w14:paraId="63DEE533" w14:textId="77777777" w:rsidR="0073705C" w:rsidRDefault="00596207" w:rsidP="00B00CCA">
            <w:pPr>
              <w:pStyle w:val="Compact"/>
              <w:spacing w:line="480" w:lineRule="auto"/>
              <w:jc w:val="right"/>
            </w:pPr>
            <w:r>
              <w:t>SE</w:t>
            </w:r>
          </w:p>
        </w:tc>
        <w:tc>
          <w:tcPr>
            <w:tcW w:w="0" w:type="auto"/>
            <w:tcBorders>
              <w:bottom w:val="single" w:sz="6" w:space="0" w:color="auto"/>
            </w:tcBorders>
            <w:vAlign w:val="bottom"/>
          </w:tcPr>
          <w:p w14:paraId="790BAF83" w14:textId="77777777" w:rsidR="0073705C" w:rsidRDefault="00596207" w:rsidP="00B00CCA">
            <w:pPr>
              <w:pStyle w:val="Compact"/>
              <w:spacing w:line="480" w:lineRule="auto"/>
              <w:jc w:val="right"/>
            </w:pPr>
            <w:r>
              <w:t>DF</w:t>
            </w:r>
          </w:p>
        </w:tc>
        <w:tc>
          <w:tcPr>
            <w:tcW w:w="0" w:type="auto"/>
            <w:tcBorders>
              <w:bottom w:val="single" w:sz="6" w:space="0" w:color="auto"/>
            </w:tcBorders>
            <w:vAlign w:val="bottom"/>
          </w:tcPr>
          <w:p w14:paraId="50593A90" w14:textId="77777777" w:rsidR="0073705C" w:rsidRDefault="00596207" w:rsidP="00B00CCA">
            <w:pPr>
              <w:pStyle w:val="Compact"/>
              <w:spacing w:line="480" w:lineRule="auto"/>
              <w:jc w:val="right"/>
            </w:pPr>
            <w:r>
              <w:t>T</w:t>
            </w:r>
          </w:p>
        </w:tc>
        <w:tc>
          <w:tcPr>
            <w:tcW w:w="0" w:type="auto"/>
            <w:tcBorders>
              <w:bottom w:val="single" w:sz="6" w:space="0" w:color="auto"/>
            </w:tcBorders>
            <w:vAlign w:val="bottom"/>
          </w:tcPr>
          <w:p w14:paraId="0A287777" w14:textId="77777777" w:rsidR="0073705C" w:rsidRDefault="00596207" w:rsidP="00B00CCA">
            <w:pPr>
              <w:pStyle w:val="Compact"/>
              <w:spacing w:line="480" w:lineRule="auto"/>
              <w:jc w:val="right"/>
            </w:pPr>
            <w:r>
              <w:t>P</w:t>
            </w:r>
          </w:p>
        </w:tc>
      </w:tr>
      <w:tr w:rsidR="0073705C" w14:paraId="16A7F856" w14:textId="77777777">
        <w:tc>
          <w:tcPr>
            <w:tcW w:w="0" w:type="auto"/>
          </w:tcPr>
          <w:p w14:paraId="1E6EFB2E" w14:textId="77777777" w:rsidR="0073705C" w:rsidRDefault="00596207" w:rsidP="00B00CCA">
            <w:pPr>
              <w:pStyle w:val="Compact"/>
              <w:spacing w:line="480" w:lineRule="auto"/>
            </w:pPr>
            <w:r>
              <w:t>(Intercept)</w:t>
            </w:r>
          </w:p>
        </w:tc>
        <w:tc>
          <w:tcPr>
            <w:tcW w:w="0" w:type="auto"/>
          </w:tcPr>
          <w:p w14:paraId="22A6DCD8" w14:textId="77777777" w:rsidR="0073705C" w:rsidRDefault="00596207" w:rsidP="00B00CCA">
            <w:pPr>
              <w:pStyle w:val="Compact"/>
              <w:spacing w:line="480" w:lineRule="auto"/>
              <w:jc w:val="right"/>
            </w:pPr>
            <w:r>
              <w:t>1.713</w:t>
            </w:r>
          </w:p>
        </w:tc>
        <w:tc>
          <w:tcPr>
            <w:tcW w:w="0" w:type="auto"/>
          </w:tcPr>
          <w:p w14:paraId="767308BB" w14:textId="77777777" w:rsidR="0073705C" w:rsidRDefault="00596207" w:rsidP="00B00CCA">
            <w:pPr>
              <w:pStyle w:val="Compact"/>
              <w:spacing w:line="480" w:lineRule="auto"/>
              <w:jc w:val="right"/>
            </w:pPr>
            <w:r>
              <w:t>0.354</w:t>
            </w:r>
          </w:p>
        </w:tc>
        <w:tc>
          <w:tcPr>
            <w:tcW w:w="0" w:type="auto"/>
          </w:tcPr>
          <w:p w14:paraId="3622EBF7" w14:textId="77777777" w:rsidR="0073705C" w:rsidRDefault="00596207" w:rsidP="00B00CCA">
            <w:pPr>
              <w:pStyle w:val="Compact"/>
              <w:spacing w:line="480" w:lineRule="auto"/>
              <w:jc w:val="right"/>
            </w:pPr>
            <w:r>
              <w:t>1153</w:t>
            </w:r>
          </w:p>
        </w:tc>
        <w:tc>
          <w:tcPr>
            <w:tcW w:w="0" w:type="auto"/>
          </w:tcPr>
          <w:p w14:paraId="74C32A49" w14:textId="77777777" w:rsidR="0073705C" w:rsidRDefault="00596207" w:rsidP="00B00CCA">
            <w:pPr>
              <w:pStyle w:val="Compact"/>
              <w:spacing w:line="480" w:lineRule="auto"/>
              <w:jc w:val="right"/>
            </w:pPr>
            <w:r>
              <w:t>4.839</w:t>
            </w:r>
          </w:p>
        </w:tc>
        <w:tc>
          <w:tcPr>
            <w:tcW w:w="0" w:type="auto"/>
          </w:tcPr>
          <w:p w14:paraId="7E3A1E43" w14:textId="77777777" w:rsidR="0073705C" w:rsidRDefault="00596207" w:rsidP="00B00CCA">
            <w:pPr>
              <w:pStyle w:val="Compact"/>
              <w:spacing w:line="480" w:lineRule="auto"/>
              <w:jc w:val="right"/>
            </w:pPr>
            <w:r>
              <w:t>0.000</w:t>
            </w:r>
          </w:p>
        </w:tc>
      </w:tr>
      <w:tr w:rsidR="0073705C" w14:paraId="0AE4CDF8" w14:textId="77777777">
        <w:tc>
          <w:tcPr>
            <w:tcW w:w="0" w:type="auto"/>
          </w:tcPr>
          <w:p w14:paraId="44EEC8CB" w14:textId="77777777" w:rsidR="0073705C" w:rsidRDefault="00596207" w:rsidP="00B00CCA">
            <w:pPr>
              <w:pStyle w:val="Compact"/>
              <w:spacing w:line="480" w:lineRule="auto"/>
            </w:pPr>
            <w:r>
              <w:t>Temperature</w:t>
            </w:r>
          </w:p>
        </w:tc>
        <w:tc>
          <w:tcPr>
            <w:tcW w:w="0" w:type="auto"/>
          </w:tcPr>
          <w:p w14:paraId="1799ED83" w14:textId="77777777" w:rsidR="0073705C" w:rsidRDefault="00596207" w:rsidP="00B00CCA">
            <w:pPr>
              <w:pStyle w:val="Compact"/>
              <w:spacing w:line="480" w:lineRule="auto"/>
              <w:jc w:val="right"/>
            </w:pPr>
            <w:r>
              <w:t>0.046</w:t>
            </w:r>
          </w:p>
        </w:tc>
        <w:tc>
          <w:tcPr>
            <w:tcW w:w="0" w:type="auto"/>
          </w:tcPr>
          <w:p w14:paraId="0739854C" w14:textId="77777777" w:rsidR="0073705C" w:rsidRDefault="00596207" w:rsidP="00B00CCA">
            <w:pPr>
              <w:pStyle w:val="Compact"/>
              <w:spacing w:line="480" w:lineRule="auto"/>
              <w:jc w:val="right"/>
            </w:pPr>
            <w:r>
              <w:t>0.020</w:t>
            </w:r>
          </w:p>
        </w:tc>
        <w:tc>
          <w:tcPr>
            <w:tcW w:w="0" w:type="auto"/>
          </w:tcPr>
          <w:p w14:paraId="44BB6BC2" w14:textId="77777777" w:rsidR="0073705C" w:rsidRDefault="00596207" w:rsidP="00B00CCA">
            <w:pPr>
              <w:pStyle w:val="Compact"/>
              <w:spacing w:line="480" w:lineRule="auto"/>
              <w:jc w:val="right"/>
            </w:pPr>
            <w:r>
              <w:t>26</w:t>
            </w:r>
          </w:p>
        </w:tc>
        <w:tc>
          <w:tcPr>
            <w:tcW w:w="0" w:type="auto"/>
          </w:tcPr>
          <w:p w14:paraId="6521BF53" w14:textId="77777777" w:rsidR="0073705C" w:rsidRDefault="00596207" w:rsidP="00B00CCA">
            <w:pPr>
              <w:pStyle w:val="Compact"/>
              <w:spacing w:line="480" w:lineRule="auto"/>
              <w:jc w:val="right"/>
            </w:pPr>
            <w:r>
              <w:t>2.336</w:t>
            </w:r>
          </w:p>
        </w:tc>
        <w:tc>
          <w:tcPr>
            <w:tcW w:w="0" w:type="auto"/>
          </w:tcPr>
          <w:p w14:paraId="5AB5C8CA" w14:textId="77777777" w:rsidR="0073705C" w:rsidRDefault="00596207" w:rsidP="00B00CCA">
            <w:pPr>
              <w:pStyle w:val="Compact"/>
              <w:spacing w:line="480" w:lineRule="auto"/>
              <w:jc w:val="right"/>
            </w:pPr>
            <w:r>
              <w:t>0.027</w:t>
            </w:r>
          </w:p>
        </w:tc>
      </w:tr>
      <w:tr w:rsidR="0073705C" w14:paraId="7931E728" w14:textId="77777777">
        <w:tc>
          <w:tcPr>
            <w:tcW w:w="0" w:type="auto"/>
          </w:tcPr>
          <w:p w14:paraId="06BE5BBE" w14:textId="77777777" w:rsidR="0073705C" w:rsidRDefault="00596207" w:rsidP="00B00CCA">
            <w:pPr>
              <w:pStyle w:val="Compact"/>
              <w:spacing w:line="480" w:lineRule="auto"/>
            </w:pPr>
            <w:proofErr w:type="spellStart"/>
            <w:r>
              <w:t>WC_gravimetric</w:t>
            </w:r>
            <w:proofErr w:type="spellEnd"/>
          </w:p>
        </w:tc>
        <w:tc>
          <w:tcPr>
            <w:tcW w:w="0" w:type="auto"/>
          </w:tcPr>
          <w:p w14:paraId="4FD247C9" w14:textId="77777777" w:rsidR="0073705C" w:rsidRDefault="00596207" w:rsidP="00B00CCA">
            <w:pPr>
              <w:pStyle w:val="Compact"/>
              <w:spacing w:line="480" w:lineRule="auto"/>
              <w:jc w:val="right"/>
            </w:pPr>
            <w:r>
              <w:t>3.496</w:t>
            </w:r>
          </w:p>
        </w:tc>
        <w:tc>
          <w:tcPr>
            <w:tcW w:w="0" w:type="auto"/>
          </w:tcPr>
          <w:p w14:paraId="5118D9F6" w14:textId="77777777" w:rsidR="0073705C" w:rsidRDefault="00596207" w:rsidP="00B00CCA">
            <w:pPr>
              <w:pStyle w:val="Compact"/>
              <w:spacing w:line="480" w:lineRule="auto"/>
              <w:jc w:val="right"/>
            </w:pPr>
            <w:r>
              <w:t>1.052</w:t>
            </w:r>
          </w:p>
        </w:tc>
        <w:tc>
          <w:tcPr>
            <w:tcW w:w="0" w:type="auto"/>
          </w:tcPr>
          <w:p w14:paraId="416E9A71" w14:textId="77777777" w:rsidR="0073705C" w:rsidRDefault="00596207" w:rsidP="00B00CCA">
            <w:pPr>
              <w:pStyle w:val="Compact"/>
              <w:spacing w:line="480" w:lineRule="auto"/>
              <w:jc w:val="right"/>
            </w:pPr>
            <w:r>
              <w:t>1153</w:t>
            </w:r>
          </w:p>
        </w:tc>
        <w:tc>
          <w:tcPr>
            <w:tcW w:w="0" w:type="auto"/>
          </w:tcPr>
          <w:p w14:paraId="4B27C65A" w14:textId="77777777" w:rsidR="0073705C" w:rsidRDefault="00596207" w:rsidP="00B00CCA">
            <w:pPr>
              <w:pStyle w:val="Compact"/>
              <w:spacing w:line="480" w:lineRule="auto"/>
              <w:jc w:val="right"/>
            </w:pPr>
            <w:r>
              <w:t>3.322</w:t>
            </w:r>
          </w:p>
        </w:tc>
        <w:tc>
          <w:tcPr>
            <w:tcW w:w="0" w:type="auto"/>
          </w:tcPr>
          <w:p w14:paraId="4FF15AB6" w14:textId="77777777" w:rsidR="0073705C" w:rsidRDefault="00596207" w:rsidP="00B00CCA">
            <w:pPr>
              <w:pStyle w:val="Compact"/>
              <w:spacing w:line="480" w:lineRule="auto"/>
              <w:jc w:val="right"/>
            </w:pPr>
            <w:r>
              <w:t>0.001</w:t>
            </w:r>
          </w:p>
        </w:tc>
      </w:tr>
      <w:tr w:rsidR="0073705C" w14:paraId="250B6DA6" w14:textId="77777777">
        <w:tc>
          <w:tcPr>
            <w:tcW w:w="0" w:type="auto"/>
          </w:tcPr>
          <w:p w14:paraId="0A7DF115" w14:textId="77777777" w:rsidR="0073705C" w:rsidRDefault="00596207" w:rsidP="00B00CCA">
            <w:pPr>
              <w:pStyle w:val="Compact"/>
              <w:spacing w:line="480" w:lineRule="auto"/>
            </w:pPr>
            <w:proofErr w:type="spellStart"/>
            <w:r>
              <w:t>N_percent</w:t>
            </w:r>
            <w:proofErr w:type="spellEnd"/>
          </w:p>
        </w:tc>
        <w:tc>
          <w:tcPr>
            <w:tcW w:w="0" w:type="auto"/>
          </w:tcPr>
          <w:p w14:paraId="1C96565F" w14:textId="77777777" w:rsidR="0073705C" w:rsidRDefault="00596207" w:rsidP="00B00CCA">
            <w:pPr>
              <w:pStyle w:val="Compact"/>
              <w:spacing w:line="480" w:lineRule="auto"/>
              <w:jc w:val="right"/>
            </w:pPr>
            <w:r>
              <w:t>37.976</w:t>
            </w:r>
          </w:p>
        </w:tc>
        <w:tc>
          <w:tcPr>
            <w:tcW w:w="0" w:type="auto"/>
          </w:tcPr>
          <w:p w14:paraId="4E7C46A3" w14:textId="77777777" w:rsidR="0073705C" w:rsidRDefault="00596207" w:rsidP="00B00CCA">
            <w:pPr>
              <w:pStyle w:val="Compact"/>
              <w:spacing w:line="480" w:lineRule="auto"/>
              <w:jc w:val="right"/>
            </w:pPr>
            <w:r>
              <w:t>6.810</w:t>
            </w:r>
          </w:p>
        </w:tc>
        <w:tc>
          <w:tcPr>
            <w:tcW w:w="0" w:type="auto"/>
          </w:tcPr>
          <w:p w14:paraId="10AECA09" w14:textId="77777777" w:rsidR="0073705C" w:rsidRDefault="00596207" w:rsidP="00B00CCA">
            <w:pPr>
              <w:pStyle w:val="Compact"/>
              <w:spacing w:line="480" w:lineRule="auto"/>
              <w:jc w:val="right"/>
            </w:pPr>
            <w:r>
              <w:t>26</w:t>
            </w:r>
          </w:p>
        </w:tc>
        <w:tc>
          <w:tcPr>
            <w:tcW w:w="0" w:type="auto"/>
          </w:tcPr>
          <w:p w14:paraId="1C89878D" w14:textId="77777777" w:rsidR="0073705C" w:rsidRDefault="00596207" w:rsidP="00B00CCA">
            <w:pPr>
              <w:pStyle w:val="Compact"/>
              <w:spacing w:line="480" w:lineRule="auto"/>
              <w:jc w:val="right"/>
            </w:pPr>
            <w:r>
              <w:t>5.576</w:t>
            </w:r>
          </w:p>
        </w:tc>
        <w:tc>
          <w:tcPr>
            <w:tcW w:w="0" w:type="auto"/>
          </w:tcPr>
          <w:p w14:paraId="6321DC40" w14:textId="77777777" w:rsidR="0073705C" w:rsidRDefault="00596207" w:rsidP="00B00CCA">
            <w:pPr>
              <w:pStyle w:val="Compact"/>
              <w:spacing w:line="480" w:lineRule="auto"/>
              <w:jc w:val="right"/>
            </w:pPr>
            <w:r>
              <w:t>0.000</w:t>
            </w:r>
          </w:p>
        </w:tc>
      </w:tr>
      <w:tr w:rsidR="0073705C" w14:paraId="6CA13FAF" w14:textId="77777777">
        <w:tc>
          <w:tcPr>
            <w:tcW w:w="0" w:type="auto"/>
          </w:tcPr>
          <w:p w14:paraId="427A5072" w14:textId="77777777" w:rsidR="0073705C" w:rsidRDefault="00596207" w:rsidP="00B00CCA">
            <w:pPr>
              <w:pStyle w:val="Compact"/>
              <w:spacing w:line="480" w:lineRule="auto"/>
            </w:pPr>
            <w:proofErr w:type="spellStart"/>
            <w:r>
              <w:t>Temperature</w:t>
            </w:r>
            <w:proofErr w:type="gramStart"/>
            <w:r>
              <w:t>:WC</w:t>
            </w:r>
            <w:proofErr w:type="gramEnd"/>
            <w:r>
              <w:t>_gravimetric</w:t>
            </w:r>
            <w:proofErr w:type="spellEnd"/>
          </w:p>
        </w:tc>
        <w:tc>
          <w:tcPr>
            <w:tcW w:w="0" w:type="auto"/>
          </w:tcPr>
          <w:p w14:paraId="696D08C4" w14:textId="77777777" w:rsidR="0073705C" w:rsidRDefault="00596207" w:rsidP="00B00CCA">
            <w:pPr>
              <w:pStyle w:val="Compact"/>
              <w:spacing w:line="480" w:lineRule="auto"/>
              <w:jc w:val="right"/>
            </w:pPr>
            <w:r>
              <w:t>0.116</w:t>
            </w:r>
          </w:p>
        </w:tc>
        <w:tc>
          <w:tcPr>
            <w:tcW w:w="0" w:type="auto"/>
          </w:tcPr>
          <w:p w14:paraId="16F641DD" w14:textId="77777777" w:rsidR="0073705C" w:rsidRDefault="00596207" w:rsidP="00B00CCA">
            <w:pPr>
              <w:pStyle w:val="Compact"/>
              <w:spacing w:line="480" w:lineRule="auto"/>
              <w:jc w:val="right"/>
            </w:pPr>
            <w:r>
              <w:t>0.061</w:t>
            </w:r>
          </w:p>
        </w:tc>
        <w:tc>
          <w:tcPr>
            <w:tcW w:w="0" w:type="auto"/>
          </w:tcPr>
          <w:p w14:paraId="00497C07" w14:textId="77777777" w:rsidR="0073705C" w:rsidRDefault="00596207" w:rsidP="00B00CCA">
            <w:pPr>
              <w:pStyle w:val="Compact"/>
              <w:spacing w:line="480" w:lineRule="auto"/>
              <w:jc w:val="right"/>
            </w:pPr>
            <w:r>
              <w:t>1153</w:t>
            </w:r>
          </w:p>
        </w:tc>
        <w:tc>
          <w:tcPr>
            <w:tcW w:w="0" w:type="auto"/>
          </w:tcPr>
          <w:p w14:paraId="1E27C9A0" w14:textId="77777777" w:rsidR="0073705C" w:rsidRDefault="00596207" w:rsidP="00B00CCA">
            <w:pPr>
              <w:pStyle w:val="Compact"/>
              <w:spacing w:line="480" w:lineRule="auto"/>
              <w:jc w:val="right"/>
            </w:pPr>
            <w:r>
              <w:t>1.905</w:t>
            </w:r>
          </w:p>
        </w:tc>
        <w:tc>
          <w:tcPr>
            <w:tcW w:w="0" w:type="auto"/>
          </w:tcPr>
          <w:p w14:paraId="776EB1A0" w14:textId="77777777" w:rsidR="0073705C" w:rsidRDefault="00596207" w:rsidP="00B00CCA">
            <w:pPr>
              <w:pStyle w:val="Compact"/>
              <w:spacing w:line="480" w:lineRule="auto"/>
              <w:jc w:val="right"/>
            </w:pPr>
            <w:r>
              <w:t>0.057</w:t>
            </w:r>
          </w:p>
        </w:tc>
      </w:tr>
      <w:tr w:rsidR="0073705C" w14:paraId="72D51C02" w14:textId="77777777">
        <w:tc>
          <w:tcPr>
            <w:tcW w:w="0" w:type="auto"/>
          </w:tcPr>
          <w:p w14:paraId="01150075" w14:textId="77777777" w:rsidR="0073705C" w:rsidRDefault="00596207" w:rsidP="00B00CCA">
            <w:pPr>
              <w:pStyle w:val="Compact"/>
              <w:spacing w:line="480" w:lineRule="auto"/>
            </w:pPr>
            <w:proofErr w:type="spellStart"/>
            <w:r>
              <w:t>Temperature</w:t>
            </w:r>
            <w:proofErr w:type="gramStart"/>
            <w:r>
              <w:t>:N</w:t>
            </w:r>
            <w:proofErr w:type="gramEnd"/>
            <w:r>
              <w:t>_percent</w:t>
            </w:r>
            <w:proofErr w:type="spellEnd"/>
          </w:p>
        </w:tc>
        <w:tc>
          <w:tcPr>
            <w:tcW w:w="0" w:type="auto"/>
          </w:tcPr>
          <w:p w14:paraId="1DBF40ED" w14:textId="77777777" w:rsidR="0073705C" w:rsidRDefault="00596207" w:rsidP="00B00CCA">
            <w:pPr>
              <w:pStyle w:val="Compact"/>
              <w:spacing w:line="480" w:lineRule="auto"/>
              <w:jc w:val="right"/>
            </w:pPr>
            <w:r>
              <w:t>-0.507</w:t>
            </w:r>
          </w:p>
        </w:tc>
        <w:tc>
          <w:tcPr>
            <w:tcW w:w="0" w:type="auto"/>
          </w:tcPr>
          <w:p w14:paraId="4D2A9552" w14:textId="77777777" w:rsidR="0073705C" w:rsidRDefault="00596207" w:rsidP="00B00CCA">
            <w:pPr>
              <w:pStyle w:val="Compact"/>
              <w:spacing w:line="480" w:lineRule="auto"/>
              <w:jc w:val="right"/>
            </w:pPr>
            <w:r>
              <w:t>0.300</w:t>
            </w:r>
          </w:p>
        </w:tc>
        <w:tc>
          <w:tcPr>
            <w:tcW w:w="0" w:type="auto"/>
          </w:tcPr>
          <w:p w14:paraId="75AF4C3B" w14:textId="77777777" w:rsidR="0073705C" w:rsidRDefault="00596207" w:rsidP="00B00CCA">
            <w:pPr>
              <w:pStyle w:val="Compact"/>
              <w:spacing w:line="480" w:lineRule="auto"/>
              <w:jc w:val="right"/>
            </w:pPr>
            <w:r>
              <w:t>26</w:t>
            </w:r>
          </w:p>
        </w:tc>
        <w:tc>
          <w:tcPr>
            <w:tcW w:w="0" w:type="auto"/>
          </w:tcPr>
          <w:p w14:paraId="610C6912" w14:textId="77777777" w:rsidR="0073705C" w:rsidRDefault="00596207" w:rsidP="00B00CCA">
            <w:pPr>
              <w:pStyle w:val="Compact"/>
              <w:spacing w:line="480" w:lineRule="auto"/>
              <w:jc w:val="right"/>
            </w:pPr>
            <w:r>
              <w:t>-1.690</w:t>
            </w:r>
          </w:p>
        </w:tc>
        <w:tc>
          <w:tcPr>
            <w:tcW w:w="0" w:type="auto"/>
          </w:tcPr>
          <w:p w14:paraId="3427B846" w14:textId="77777777" w:rsidR="0073705C" w:rsidRDefault="00596207" w:rsidP="00B00CCA">
            <w:pPr>
              <w:pStyle w:val="Compact"/>
              <w:spacing w:line="480" w:lineRule="auto"/>
              <w:jc w:val="right"/>
            </w:pPr>
            <w:r>
              <w:t>0.103</w:t>
            </w:r>
          </w:p>
        </w:tc>
      </w:tr>
      <w:tr w:rsidR="0073705C" w14:paraId="32D0B9FA" w14:textId="77777777">
        <w:tc>
          <w:tcPr>
            <w:tcW w:w="0" w:type="auto"/>
          </w:tcPr>
          <w:p w14:paraId="74A07CF9" w14:textId="77777777" w:rsidR="0073705C" w:rsidRDefault="00596207" w:rsidP="00B00CCA">
            <w:pPr>
              <w:pStyle w:val="Compact"/>
              <w:spacing w:line="480" w:lineRule="auto"/>
            </w:pPr>
            <w:proofErr w:type="spellStart"/>
            <w:r>
              <w:t>WC_gravimetric</w:t>
            </w:r>
            <w:proofErr w:type="gramStart"/>
            <w:r>
              <w:t>:N</w:t>
            </w:r>
            <w:proofErr w:type="gramEnd"/>
            <w:r>
              <w:t>_percent</w:t>
            </w:r>
            <w:proofErr w:type="spellEnd"/>
          </w:p>
        </w:tc>
        <w:tc>
          <w:tcPr>
            <w:tcW w:w="0" w:type="auto"/>
          </w:tcPr>
          <w:p w14:paraId="4BE74D39" w14:textId="77777777" w:rsidR="0073705C" w:rsidRDefault="00596207" w:rsidP="00B00CCA">
            <w:pPr>
              <w:pStyle w:val="Compact"/>
              <w:spacing w:line="480" w:lineRule="auto"/>
              <w:jc w:val="right"/>
            </w:pPr>
            <w:r>
              <w:t>-37.347</w:t>
            </w:r>
          </w:p>
        </w:tc>
        <w:tc>
          <w:tcPr>
            <w:tcW w:w="0" w:type="auto"/>
          </w:tcPr>
          <w:p w14:paraId="038A6BC9" w14:textId="77777777" w:rsidR="0073705C" w:rsidRDefault="00596207" w:rsidP="00B00CCA">
            <w:pPr>
              <w:pStyle w:val="Compact"/>
              <w:spacing w:line="480" w:lineRule="auto"/>
              <w:jc w:val="right"/>
            </w:pPr>
            <w:r>
              <w:t>8.425</w:t>
            </w:r>
          </w:p>
        </w:tc>
        <w:tc>
          <w:tcPr>
            <w:tcW w:w="0" w:type="auto"/>
          </w:tcPr>
          <w:p w14:paraId="7055BCF5" w14:textId="77777777" w:rsidR="0073705C" w:rsidRDefault="00596207" w:rsidP="00B00CCA">
            <w:pPr>
              <w:pStyle w:val="Compact"/>
              <w:spacing w:line="480" w:lineRule="auto"/>
              <w:jc w:val="right"/>
            </w:pPr>
            <w:r>
              <w:t>1153</w:t>
            </w:r>
          </w:p>
        </w:tc>
        <w:tc>
          <w:tcPr>
            <w:tcW w:w="0" w:type="auto"/>
          </w:tcPr>
          <w:p w14:paraId="243EF306" w14:textId="77777777" w:rsidR="0073705C" w:rsidRDefault="00596207" w:rsidP="00B00CCA">
            <w:pPr>
              <w:pStyle w:val="Compact"/>
              <w:spacing w:line="480" w:lineRule="auto"/>
              <w:jc w:val="right"/>
            </w:pPr>
            <w:r>
              <w:t>-4.433</w:t>
            </w:r>
          </w:p>
        </w:tc>
        <w:tc>
          <w:tcPr>
            <w:tcW w:w="0" w:type="auto"/>
          </w:tcPr>
          <w:p w14:paraId="1DFDF5F0" w14:textId="77777777" w:rsidR="0073705C" w:rsidRDefault="00596207" w:rsidP="00B00CCA">
            <w:pPr>
              <w:pStyle w:val="Compact"/>
              <w:spacing w:line="480" w:lineRule="auto"/>
              <w:jc w:val="right"/>
            </w:pPr>
            <w:r>
              <w:t>0.000</w:t>
            </w:r>
          </w:p>
        </w:tc>
      </w:tr>
    </w:tbl>
    <w:p w14:paraId="0C7B71BB" w14:textId="77777777" w:rsidR="00ED6A6C" w:rsidRDefault="00ED6A6C" w:rsidP="00B00CCA">
      <w:pPr>
        <w:pStyle w:val="BodyText"/>
        <w:spacing w:line="480" w:lineRule="auto"/>
        <w:rPr>
          <w:b/>
        </w:rPr>
      </w:pPr>
    </w:p>
    <w:p w14:paraId="76C6D877" w14:textId="77777777" w:rsidR="00ED6A6C" w:rsidRDefault="00ED6A6C" w:rsidP="00B00CCA">
      <w:pPr>
        <w:spacing w:line="480" w:lineRule="auto"/>
        <w:rPr>
          <w:b/>
        </w:rPr>
      </w:pPr>
      <w:r>
        <w:rPr>
          <w:b/>
        </w:rPr>
        <w:br w:type="page"/>
      </w:r>
    </w:p>
    <w:p w14:paraId="456B3CA6" w14:textId="77777777" w:rsidR="0073705C" w:rsidRDefault="00596207" w:rsidP="00B00CCA">
      <w:pPr>
        <w:pStyle w:val="BodyText"/>
        <w:spacing w:line="480" w:lineRule="auto"/>
      </w:pPr>
      <w:r>
        <w:rPr>
          <w:b/>
        </w:rPr>
        <w:lastRenderedPageBreak/>
        <w:t>Table 2.</w:t>
      </w:r>
      <w:r>
        <w:t xml:space="preserve"> Linear mixed-effects model parameters, testing effects of temperature (°C), gravimetric water content (</w:t>
      </w:r>
      <w:proofErr w:type="spellStart"/>
      <w:r>
        <w:t>unitless</w:t>
      </w:r>
      <w:proofErr w:type="spellEnd"/>
      <w:r>
        <w:t>), soil N (%)</w:t>
      </w:r>
      <w:proofErr w:type="gramStart"/>
      <w:r>
        <w:t>,and</w:t>
      </w:r>
      <w:proofErr w:type="gramEnd"/>
      <w:r>
        <w:t xml:space="preserve"> dissolved organic carbon (DOC, mg kg</w:t>
      </w:r>
      <w:r>
        <w:rPr>
          <w:vertAlign w:val="superscript"/>
        </w:rPr>
        <w:t>-1</w:t>
      </w:r>
      <w:r>
        <w:t>) on log-transformed, individual core CH</w:t>
      </w:r>
      <w:r>
        <w:rPr>
          <w:vertAlign w:val="subscript"/>
        </w:rPr>
        <w:t>4</w:t>
      </w:r>
      <w:r>
        <w:t xml:space="preserve"> fluxes (+0.1 µg C g C</w:t>
      </w:r>
      <w:r>
        <w:rPr>
          <w:vertAlign w:val="superscript"/>
        </w:rPr>
        <w:t>-1</w:t>
      </w:r>
      <w:r>
        <w:t xml:space="preserve"> day</w:t>
      </w:r>
      <w:r>
        <w:rPr>
          <w:vertAlign w:val="superscript"/>
        </w:rPr>
        <w:t>-1</w:t>
      </w:r>
      <w:r>
        <w:t xml:space="preserve">); a colon (":") indicates an interaction. Dependent variable has units of </w:t>
      </w:r>
      <w:proofErr w:type="gramStart"/>
      <w:r>
        <w:t>log(</w:t>
      </w:r>
      <w:proofErr w:type="gramEnd"/>
      <w:r>
        <w:t>µg C g C</w:t>
      </w:r>
      <w:r>
        <w:rPr>
          <w:vertAlign w:val="superscript"/>
        </w:rPr>
        <w:t>-1</w:t>
      </w:r>
      <w:r>
        <w:t xml:space="preserve"> day</w:t>
      </w:r>
      <w:r>
        <w:rPr>
          <w:vertAlign w:val="superscript"/>
        </w:rPr>
        <w:t>-1</w:t>
      </w:r>
      <w:r>
        <w:t>). Columns include parameter value; standard error (SE); degrees of freedom (DF); T statistic</w:t>
      </w:r>
      <w:proofErr w:type="gramStart"/>
      <w:r>
        <w:t>;</w:t>
      </w:r>
      <w:proofErr w:type="gramEnd"/>
      <w:r>
        <w:t xml:space="preserve"> and P value.</w:t>
      </w:r>
    </w:p>
    <w:tbl>
      <w:tblPr>
        <w:tblW w:w="0" w:type="pct"/>
        <w:tblLook w:val="07E0" w:firstRow="1" w:lastRow="1" w:firstColumn="1" w:lastColumn="1" w:noHBand="1" w:noVBand="1"/>
      </w:tblPr>
      <w:tblGrid>
        <w:gridCol w:w="3273"/>
        <w:gridCol w:w="877"/>
        <w:gridCol w:w="797"/>
        <w:gridCol w:w="615"/>
        <w:gridCol w:w="1276"/>
        <w:gridCol w:w="797"/>
      </w:tblGrid>
      <w:tr w:rsidR="0073705C" w14:paraId="32F6F624" w14:textId="77777777">
        <w:tc>
          <w:tcPr>
            <w:tcW w:w="0" w:type="auto"/>
            <w:tcBorders>
              <w:bottom w:val="single" w:sz="6" w:space="0" w:color="auto"/>
            </w:tcBorders>
            <w:vAlign w:val="bottom"/>
          </w:tcPr>
          <w:p w14:paraId="3E028A0A" w14:textId="77777777" w:rsidR="0073705C" w:rsidRDefault="0073705C" w:rsidP="00B00CCA">
            <w:pPr>
              <w:spacing w:line="480" w:lineRule="auto"/>
            </w:pPr>
          </w:p>
        </w:tc>
        <w:tc>
          <w:tcPr>
            <w:tcW w:w="0" w:type="auto"/>
            <w:tcBorders>
              <w:bottom w:val="single" w:sz="6" w:space="0" w:color="auto"/>
            </w:tcBorders>
            <w:vAlign w:val="bottom"/>
          </w:tcPr>
          <w:p w14:paraId="02768464" w14:textId="77777777" w:rsidR="0073705C" w:rsidRDefault="00596207" w:rsidP="00B00CCA">
            <w:pPr>
              <w:pStyle w:val="Compact"/>
              <w:spacing w:line="480" w:lineRule="auto"/>
              <w:jc w:val="right"/>
            </w:pPr>
            <w:r>
              <w:t>Value</w:t>
            </w:r>
          </w:p>
        </w:tc>
        <w:tc>
          <w:tcPr>
            <w:tcW w:w="0" w:type="auto"/>
            <w:tcBorders>
              <w:bottom w:val="single" w:sz="6" w:space="0" w:color="auto"/>
            </w:tcBorders>
            <w:vAlign w:val="bottom"/>
          </w:tcPr>
          <w:p w14:paraId="17C1B33E" w14:textId="77777777" w:rsidR="0073705C" w:rsidRDefault="00596207" w:rsidP="00B00CCA">
            <w:pPr>
              <w:pStyle w:val="Compact"/>
              <w:spacing w:line="480" w:lineRule="auto"/>
              <w:jc w:val="right"/>
            </w:pPr>
            <w:r>
              <w:t>SE</w:t>
            </w:r>
          </w:p>
        </w:tc>
        <w:tc>
          <w:tcPr>
            <w:tcW w:w="0" w:type="auto"/>
            <w:tcBorders>
              <w:bottom w:val="single" w:sz="6" w:space="0" w:color="auto"/>
            </w:tcBorders>
            <w:vAlign w:val="bottom"/>
          </w:tcPr>
          <w:p w14:paraId="7D060CDE" w14:textId="77777777" w:rsidR="0073705C" w:rsidRDefault="00596207" w:rsidP="00B00CCA">
            <w:pPr>
              <w:pStyle w:val="Compact"/>
              <w:spacing w:line="480" w:lineRule="auto"/>
              <w:jc w:val="right"/>
            </w:pPr>
            <w:r>
              <w:t>DF</w:t>
            </w:r>
          </w:p>
        </w:tc>
        <w:tc>
          <w:tcPr>
            <w:tcW w:w="0" w:type="auto"/>
            <w:tcBorders>
              <w:bottom w:val="single" w:sz="6" w:space="0" w:color="auto"/>
            </w:tcBorders>
            <w:vAlign w:val="bottom"/>
          </w:tcPr>
          <w:p w14:paraId="6C288C18" w14:textId="77777777" w:rsidR="0073705C" w:rsidRDefault="00596207" w:rsidP="00B00CCA">
            <w:pPr>
              <w:pStyle w:val="Compact"/>
              <w:spacing w:line="480" w:lineRule="auto"/>
              <w:jc w:val="right"/>
            </w:pPr>
            <w:r>
              <w:t>T</w:t>
            </w:r>
          </w:p>
        </w:tc>
        <w:tc>
          <w:tcPr>
            <w:tcW w:w="0" w:type="auto"/>
            <w:tcBorders>
              <w:bottom w:val="single" w:sz="6" w:space="0" w:color="auto"/>
            </w:tcBorders>
            <w:vAlign w:val="bottom"/>
          </w:tcPr>
          <w:p w14:paraId="6A9360D7" w14:textId="77777777" w:rsidR="0073705C" w:rsidRDefault="00596207" w:rsidP="00B00CCA">
            <w:pPr>
              <w:pStyle w:val="Compact"/>
              <w:spacing w:line="480" w:lineRule="auto"/>
              <w:jc w:val="right"/>
            </w:pPr>
            <w:r>
              <w:t>P</w:t>
            </w:r>
          </w:p>
        </w:tc>
      </w:tr>
      <w:tr w:rsidR="0073705C" w14:paraId="634F47B1" w14:textId="77777777">
        <w:tc>
          <w:tcPr>
            <w:tcW w:w="0" w:type="auto"/>
          </w:tcPr>
          <w:p w14:paraId="474D9B58" w14:textId="77777777" w:rsidR="0073705C" w:rsidRDefault="00596207" w:rsidP="00B00CCA">
            <w:pPr>
              <w:pStyle w:val="Compact"/>
              <w:spacing w:line="480" w:lineRule="auto"/>
            </w:pPr>
            <w:r>
              <w:t>(Intercept)</w:t>
            </w:r>
          </w:p>
        </w:tc>
        <w:tc>
          <w:tcPr>
            <w:tcW w:w="0" w:type="auto"/>
          </w:tcPr>
          <w:p w14:paraId="074D57C3" w14:textId="77777777" w:rsidR="0073705C" w:rsidRDefault="00596207" w:rsidP="00B00CCA">
            <w:pPr>
              <w:pStyle w:val="Compact"/>
              <w:spacing w:line="480" w:lineRule="auto"/>
              <w:jc w:val="right"/>
            </w:pPr>
            <w:r>
              <w:t>-2.302</w:t>
            </w:r>
          </w:p>
        </w:tc>
        <w:tc>
          <w:tcPr>
            <w:tcW w:w="0" w:type="auto"/>
          </w:tcPr>
          <w:p w14:paraId="3D2C90AF" w14:textId="77777777" w:rsidR="0073705C" w:rsidRDefault="00596207" w:rsidP="00B00CCA">
            <w:pPr>
              <w:pStyle w:val="Compact"/>
              <w:spacing w:line="480" w:lineRule="auto"/>
              <w:jc w:val="right"/>
            </w:pPr>
            <w:r>
              <w:t>0.000</w:t>
            </w:r>
          </w:p>
        </w:tc>
        <w:tc>
          <w:tcPr>
            <w:tcW w:w="0" w:type="auto"/>
          </w:tcPr>
          <w:p w14:paraId="71B74FEE" w14:textId="77777777" w:rsidR="0073705C" w:rsidRDefault="00596207" w:rsidP="00B00CCA">
            <w:pPr>
              <w:pStyle w:val="Compact"/>
              <w:spacing w:line="480" w:lineRule="auto"/>
              <w:jc w:val="right"/>
            </w:pPr>
            <w:r>
              <w:t>978</w:t>
            </w:r>
          </w:p>
        </w:tc>
        <w:tc>
          <w:tcPr>
            <w:tcW w:w="0" w:type="auto"/>
          </w:tcPr>
          <w:p w14:paraId="20824CCE" w14:textId="77777777" w:rsidR="0073705C" w:rsidRDefault="00596207" w:rsidP="00B00CCA">
            <w:pPr>
              <w:pStyle w:val="Compact"/>
              <w:spacing w:line="480" w:lineRule="auto"/>
              <w:jc w:val="right"/>
            </w:pPr>
            <w:r>
              <w:t>-6163.334</w:t>
            </w:r>
          </w:p>
        </w:tc>
        <w:tc>
          <w:tcPr>
            <w:tcW w:w="0" w:type="auto"/>
          </w:tcPr>
          <w:p w14:paraId="41C951AE" w14:textId="77777777" w:rsidR="0073705C" w:rsidRDefault="00596207" w:rsidP="00B00CCA">
            <w:pPr>
              <w:pStyle w:val="Compact"/>
              <w:spacing w:line="480" w:lineRule="auto"/>
              <w:jc w:val="right"/>
            </w:pPr>
            <w:r>
              <w:t>0.000</w:t>
            </w:r>
          </w:p>
        </w:tc>
      </w:tr>
      <w:tr w:rsidR="0073705C" w14:paraId="1E48E918" w14:textId="77777777">
        <w:tc>
          <w:tcPr>
            <w:tcW w:w="0" w:type="auto"/>
          </w:tcPr>
          <w:p w14:paraId="737E3614" w14:textId="77777777" w:rsidR="0073705C" w:rsidRDefault="00596207" w:rsidP="00B00CCA">
            <w:pPr>
              <w:pStyle w:val="Compact"/>
              <w:spacing w:line="480" w:lineRule="auto"/>
            </w:pPr>
            <w:r>
              <w:t>Temperature</w:t>
            </w:r>
          </w:p>
        </w:tc>
        <w:tc>
          <w:tcPr>
            <w:tcW w:w="0" w:type="auto"/>
          </w:tcPr>
          <w:p w14:paraId="4BED82DE" w14:textId="77777777" w:rsidR="0073705C" w:rsidRDefault="00596207" w:rsidP="00B00CCA">
            <w:pPr>
              <w:pStyle w:val="Compact"/>
              <w:spacing w:line="480" w:lineRule="auto"/>
              <w:jc w:val="right"/>
            </w:pPr>
            <w:r>
              <w:t>0.000</w:t>
            </w:r>
          </w:p>
        </w:tc>
        <w:tc>
          <w:tcPr>
            <w:tcW w:w="0" w:type="auto"/>
          </w:tcPr>
          <w:p w14:paraId="71C2642C" w14:textId="77777777" w:rsidR="0073705C" w:rsidRDefault="00596207" w:rsidP="00B00CCA">
            <w:pPr>
              <w:pStyle w:val="Compact"/>
              <w:spacing w:line="480" w:lineRule="auto"/>
              <w:jc w:val="right"/>
            </w:pPr>
            <w:r>
              <w:t>0.000</w:t>
            </w:r>
          </w:p>
        </w:tc>
        <w:tc>
          <w:tcPr>
            <w:tcW w:w="0" w:type="auto"/>
          </w:tcPr>
          <w:p w14:paraId="4989F0E8" w14:textId="77777777" w:rsidR="0073705C" w:rsidRDefault="00596207" w:rsidP="00B00CCA">
            <w:pPr>
              <w:pStyle w:val="Compact"/>
              <w:spacing w:line="480" w:lineRule="auto"/>
              <w:jc w:val="right"/>
            </w:pPr>
            <w:r>
              <w:t>26</w:t>
            </w:r>
          </w:p>
        </w:tc>
        <w:tc>
          <w:tcPr>
            <w:tcW w:w="0" w:type="auto"/>
          </w:tcPr>
          <w:p w14:paraId="4BEBD71C" w14:textId="77777777" w:rsidR="0073705C" w:rsidRDefault="00596207" w:rsidP="00B00CCA">
            <w:pPr>
              <w:pStyle w:val="Compact"/>
              <w:spacing w:line="480" w:lineRule="auto"/>
              <w:jc w:val="right"/>
            </w:pPr>
            <w:r>
              <w:t>1.999</w:t>
            </w:r>
          </w:p>
        </w:tc>
        <w:tc>
          <w:tcPr>
            <w:tcW w:w="0" w:type="auto"/>
          </w:tcPr>
          <w:p w14:paraId="31A83D6A" w14:textId="77777777" w:rsidR="0073705C" w:rsidRDefault="00596207" w:rsidP="00B00CCA">
            <w:pPr>
              <w:pStyle w:val="Compact"/>
              <w:spacing w:line="480" w:lineRule="auto"/>
              <w:jc w:val="right"/>
            </w:pPr>
            <w:r>
              <w:t>0.056</w:t>
            </w:r>
          </w:p>
        </w:tc>
      </w:tr>
      <w:tr w:rsidR="0073705C" w14:paraId="71E2123A" w14:textId="77777777">
        <w:tc>
          <w:tcPr>
            <w:tcW w:w="0" w:type="auto"/>
          </w:tcPr>
          <w:p w14:paraId="6E231289" w14:textId="77777777" w:rsidR="0073705C" w:rsidRDefault="00596207" w:rsidP="00B00CCA">
            <w:pPr>
              <w:pStyle w:val="Compact"/>
              <w:spacing w:line="480" w:lineRule="auto"/>
            </w:pPr>
            <w:proofErr w:type="spellStart"/>
            <w:r>
              <w:t>WC_gravimetric</w:t>
            </w:r>
            <w:proofErr w:type="spellEnd"/>
          </w:p>
        </w:tc>
        <w:tc>
          <w:tcPr>
            <w:tcW w:w="0" w:type="auto"/>
          </w:tcPr>
          <w:p w14:paraId="528B0349" w14:textId="77777777" w:rsidR="0073705C" w:rsidRDefault="00596207" w:rsidP="00B00CCA">
            <w:pPr>
              <w:pStyle w:val="Compact"/>
              <w:spacing w:line="480" w:lineRule="auto"/>
              <w:jc w:val="right"/>
            </w:pPr>
            <w:r>
              <w:t>-0.001</w:t>
            </w:r>
          </w:p>
        </w:tc>
        <w:tc>
          <w:tcPr>
            <w:tcW w:w="0" w:type="auto"/>
          </w:tcPr>
          <w:p w14:paraId="3A09E88D" w14:textId="77777777" w:rsidR="0073705C" w:rsidRDefault="00596207" w:rsidP="00B00CCA">
            <w:pPr>
              <w:pStyle w:val="Compact"/>
              <w:spacing w:line="480" w:lineRule="auto"/>
              <w:jc w:val="right"/>
            </w:pPr>
            <w:r>
              <w:t>0.002</w:t>
            </w:r>
          </w:p>
        </w:tc>
        <w:tc>
          <w:tcPr>
            <w:tcW w:w="0" w:type="auto"/>
          </w:tcPr>
          <w:p w14:paraId="292B4BAE" w14:textId="77777777" w:rsidR="0073705C" w:rsidRDefault="00596207" w:rsidP="00B00CCA">
            <w:pPr>
              <w:pStyle w:val="Compact"/>
              <w:spacing w:line="480" w:lineRule="auto"/>
              <w:jc w:val="right"/>
            </w:pPr>
            <w:r>
              <w:t>978</w:t>
            </w:r>
          </w:p>
        </w:tc>
        <w:tc>
          <w:tcPr>
            <w:tcW w:w="0" w:type="auto"/>
          </w:tcPr>
          <w:p w14:paraId="7D031F9C" w14:textId="77777777" w:rsidR="0073705C" w:rsidRDefault="00596207" w:rsidP="00B00CCA">
            <w:pPr>
              <w:pStyle w:val="Compact"/>
              <w:spacing w:line="480" w:lineRule="auto"/>
              <w:jc w:val="right"/>
            </w:pPr>
            <w:r>
              <w:t>-0.849</w:t>
            </w:r>
          </w:p>
        </w:tc>
        <w:tc>
          <w:tcPr>
            <w:tcW w:w="0" w:type="auto"/>
          </w:tcPr>
          <w:p w14:paraId="7BE095DC" w14:textId="77777777" w:rsidR="0073705C" w:rsidRDefault="00596207" w:rsidP="00B00CCA">
            <w:pPr>
              <w:pStyle w:val="Compact"/>
              <w:spacing w:line="480" w:lineRule="auto"/>
              <w:jc w:val="right"/>
            </w:pPr>
            <w:r>
              <w:t>0.396</w:t>
            </w:r>
          </w:p>
        </w:tc>
      </w:tr>
      <w:tr w:rsidR="0073705C" w14:paraId="7115FB2A" w14:textId="77777777">
        <w:tc>
          <w:tcPr>
            <w:tcW w:w="0" w:type="auto"/>
          </w:tcPr>
          <w:p w14:paraId="08E23E46" w14:textId="77777777" w:rsidR="0073705C" w:rsidRDefault="00596207" w:rsidP="00B00CCA">
            <w:pPr>
              <w:pStyle w:val="Compact"/>
              <w:spacing w:line="480" w:lineRule="auto"/>
            </w:pPr>
            <w:proofErr w:type="spellStart"/>
            <w:r>
              <w:t>N_percent</w:t>
            </w:r>
            <w:proofErr w:type="spellEnd"/>
          </w:p>
        </w:tc>
        <w:tc>
          <w:tcPr>
            <w:tcW w:w="0" w:type="auto"/>
          </w:tcPr>
          <w:p w14:paraId="6A7BB900" w14:textId="77777777" w:rsidR="0073705C" w:rsidRDefault="00596207" w:rsidP="00B00CCA">
            <w:pPr>
              <w:pStyle w:val="Compact"/>
              <w:spacing w:line="480" w:lineRule="auto"/>
              <w:jc w:val="right"/>
            </w:pPr>
            <w:r>
              <w:t>0.014</w:t>
            </w:r>
          </w:p>
        </w:tc>
        <w:tc>
          <w:tcPr>
            <w:tcW w:w="0" w:type="auto"/>
          </w:tcPr>
          <w:p w14:paraId="27753055" w14:textId="77777777" w:rsidR="0073705C" w:rsidRDefault="00596207" w:rsidP="00B00CCA">
            <w:pPr>
              <w:pStyle w:val="Compact"/>
              <w:spacing w:line="480" w:lineRule="auto"/>
              <w:jc w:val="right"/>
            </w:pPr>
            <w:r>
              <w:t>0.004</w:t>
            </w:r>
          </w:p>
        </w:tc>
        <w:tc>
          <w:tcPr>
            <w:tcW w:w="0" w:type="auto"/>
          </w:tcPr>
          <w:p w14:paraId="55CC05F8" w14:textId="77777777" w:rsidR="0073705C" w:rsidRDefault="00596207" w:rsidP="00B00CCA">
            <w:pPr>
              <w:pStyle w:val="Compact"/>
              <w:spacing w:line="480" w:lineRule="auto"/>
              <w:jc w:val="right"/>
            </w:pPr>
            <w:r>
              <w:t>26</w:t>
            </w:r>
          </w:p>
        </w:tc>
        <w:tc>
          <w:tcPr>
            <w:tcW w:w="0" w:type="auto"/>
          </w:tcPr>
          <w:p w14:paraId="0F0DD3D0" w14:textId="77777777" w:rsidR="0073705C" w:rsidRDefault="00596207" w:rsidP="00B00CCA">
            <w:pPr>
              <w:pStyle w:val="Compact"/>
              <w:spacing w:line="480" w:lineRule="auto"/>
              <w:jc w:val="right"/>
            </w:pPr>
            <w:r>
              <w:t>3.645</w:t>
            </w:r>
          </w:p>
        </w:tc>
        <w:tc>
          <w:tcPr>
            <w:tcW w:w="0" w:type="auto"/>
          </w:tcPr>
          <w:p w14:paraId="20838870" w14:textId="77777777" w:rsidR="0073705C" w:rsidRDefault="00596207" w:rsidP="00B00CCA">
            <w:pPr>
              <w:pStyle w:val="Compact"/>
              <w:spacing w:line="480" w:lineRule="auto"/>
              <w:jc w:val="right"/>
            </w:pPr>
            <w:r>
              <w:t>0.001</w:t>
            </w:r>
          </w:p>
        </w:tc>
      </w:tr>
      <w:tr w:rsidR="0073705C" w14:paraId="03F85486" w14:textId="77777777">
        <w:tc>
          <w:tcPr>
            <w:tcW w:w="0" w:type="auto"/>
          </w:tcPr>
          <w:p w14:paraId="73516939" w14:textId="77777777" w:rsidR="0073705C" w:rsidRDefault="00596207" w:rsidP="00B00CCA">
            <w:pPr>
              <w:pStyle w:val="Compact"/>
              <w:spacing w:line="480" w:lineRule="auto"/>
            </w:pPr>
            <w:proofErr w:type="spellStart"/>
            <w:r>
              <w:t>DOC_mg_kg</w:t>
            </w:r>
            <w:proofErr w:type="spellEnd"/>
          </w:p>
        </w:tc>
        <w:tc>
          <w:tcPr>
            <w:tcW w:w="0" w:type="auto"/>
          </w:tcPr>
          <w:p w14:paraId="153EB05D" w14:textId="77777777" w:rsidR="0073705C" w:rsidRDefault="00596207" w:rsidP="00B00CCA">
            <w:pPr>
              <w:pStyle w:val="Compact"/>
              <w:spacing w:line="480" w:lineRule="auto"/>
              <w:jc w:val="right"/>
            </w:pPr>
            <w:r>
              <w:t>0.000</w:t>
            </w:r>
          </w:p>
        </w:tc>
        <w:tc>
          <w:tcPr>
            <w:tcW w:w="0" w:type="auto"/>
          </w:tcPr>
          <w:p w14:paraId="21008E9E" w14:textId="77777777" w:rsidR="0073705C" w:rsidRDefault="00596207" w:rsidP="00B00CCA">
            <w:pPr>
              <w:pStyle w:val="Compact"/>
              <w:spacing w:line="480" w:lineRule="auto"/>
              <w:jc w:val="right"/>
            </w:pPr>
            <w:r>
              <w:t>0.000</w:t>
            </w:r>
          </w:p>
        </w:tc>
        <w:tc>
          <w:tcPr>
            <w:tcW w:w="0" w:type="auto"/>
          </w:tcPr>
          <w:p w14:paraId="2D6C0B08" w14:textId="77777777" w:rsidR="0073705C" w:rsidRDefault="00596207" w:rsidP="00B00CCA">
            <w:pPr>
              <w:pStyle w:val="Compact"/>
              <w:spacing w:line="480" w:lineRule="auto"/>
              <w:jc w:val="right"/>
            </w:pPr>
            <w:r>
              <w:t>26</w:t>
            </w:r>
          </w:p>
        </w:tc>
        <w:tc>
          <w:tcPr>
            <w:tcW w:w="0" w:type="auto"/>
          </w:tcPr>
          <w:p w14:paraId="24EFFE43" w14:textId="77777777" w:rsidR="0073705C" w:rsidRDefault="00596207" w:rsidP="00B00CCA">
            <w:pPr>
              <w:pStyle w:val="Compact"/>
              <w:spacing w:line="480" w:lineRule="auto"/>
              <w:jc w:val="right"/>
            </w:pPr>
            <w:r>
              <w:t>-2.041</w:t>
            </w:r>
          </w:p>
        </w:tc>
        <w:tc>
          <w:tcPr>
            <w:tcW w:w="0" w:type="auto"/>
          </w:tcPr>
          <w:p w14:paraId="25FA0757" w14:textId="77777777" w:rsidR="0073705C" w:rsidRDefault="00596207" w:rsidP="00B00CCA">
            <w:pPr>
              <w:pStyle w:val="Compact"/>
              <w:spacing w:line="480" w:lineRule="auto"/>
              <w:jc w:val="right"/>
            </w:pPr>
            <w:r>
              <w:t>0.052</w:t>
            </w:r>
          </w:p>
        </w:tc>
      </w:tr>
      <w:tr w:rsidR="0073705C" w14:paraId="5415BDA9" w14:textId="77777777">
        <w:tc>
          <w:tcPr>
            <w:tcW w:w="0" w:type="auto"/>
          </w:tcPr>
          <w:p w14:paraId="68CF49D5" w14:textId="77777777" w:rsidR="0073705C" w:rsidRDefault="00596207" w:rsidP="00B00CCA">
            <w:pPr>
              <w:pStyle w:val="Compact"/>
              <w:spacing w:line="480" w:lineRule="auto"/>
            </w:pPr>
            <w:proofErr w:type="spellStart"/>
            <w:r>
              <w:t>Temperature</w:t>
            </w:r>
            <w:proofErr w:type="gramStart"/>
            <w:r>
              <w:t>:WC</w:t>
            </w:r>
            <w:proofErr w:type="gramEnd"/>
            <w:r>
              <w:t>_gravimetric</w:t>
            </w:r>
            <w:proofErr w:type="spellEnd"/>
          </w:p>
        </w:tc>
        <w:tc>
          <w:tcPr>
            <w:tcW w:w="0" w:type="auto"/>
          </w:tcPr>
          <w:p w14:paraId="73505036" w14:textId="77777777" w:rsidR="0073705C" w:rsidRDefault="00596207" w:rsidP="00B00CCA">
            <w:pPr>
              <w:pStyle w:val="Compact"/>
              <w:spacing w:line="480" w:lineRule="auto"/>
              <w:jc w:val="right"/>
            </w:pPr>
            <w:r>
              <w:t>0.000</w:t>
            </w:r>
          </w:p>
        </w:tc>
        <w:tc>
          <w:tcPr>
            <w:tcW w:w="0" w:type="auto"/>
          </w:tcPr>
          <w:p w14:paraId="6B220DAB" w14:textId="77777777" w:rsidR="0073705C" w:rsidRDefault="00596207" w:rsidP="00B00CCA">
            <w:pPr>
              <w:pStyle w:val="Compact"/>
              <w:spacing w:line="480" w:lineRule="auto"/>
              <w:jc w:val="right"/>
            </w:pPr>
            <w:r>
              <w:t>0.000</w:t>
            </w:r>
          </w:p>
        </w:tc>
        <w:tc>
          <w:tcPr>
            <w:tcW w:w="0" w:type="auto"/>
          </w:tcPr>
          <w:p w14:paraId="14734240" w14:textId="77777777" w:rsidR="0073705C" w:rsidRDefault="00596207" w:rsidP="00B00CCA">
            <w:pPr>
              <w:pStyle w:val="Compact"/>
              <w:spacing w:line="480" w:lineRule="auto"/>
              <w:jc w:val="right"/>
            </w:pPr>
            <w:r>
              <w:t>978</w:t>
            </w:r>
          </w:p>
        </w:tc>
        <w:tc>
          <w:tcPr>
            <w:tcW w:w="0" w:type="auto"/>
          </w:tcPr>
          <w:p w14:paraId="24C13EBC" w14:textId="77777777" w:rsidR="0073705C" w:rsidRDefault="00596207" w:rsidP="00B00CCA">
            <w:pPr>
              <w:pStyle w:val="Compact"/>
              <w:spacing w:line="480" w:lineRule="auto"/>
              <w:jc w:val="right"/>
            </w:pPr>
            <w:r>
              <w:t>-1.657</w:t>
            </w:r>
          </w:p>
        </w:tc>
        <w:tc>
          <w:tcPr>
            <w:tcW w:w="0" w:type="auto"/>
          </w:tcPr>
          <w:p w14:paraId="24906F97" w14:textId="77777777" w:rsidR="0073705C" w:rsidRDefault="00596207" w:rsidP="00B00CCA">
            <w:pPr>
              <w:pStyle w:val="Compact"/>
              <w:spacing w:line="480" w:lineRule="auto"/>
              <w:jc w:val="right"/>
            </w:pPr>
            <w:r>
              <w:t>0.098</w:t>
            </w:r>
          </w:p>
        </w:tc>
      </w:tr>
      <w:tr w:rsidR="0073705C" w14:paraId="16196D77" w14:textId="77777777">
        <w:tc>
          <w:tcPr>
            <w:tcW w:w="0" w:type="auto"/>
          </w:tcPr>
          <w:p w14:paraId="6119D303" w14:textId="77777777" w:rsidR="0073705C" w:rsidRDefault="00596207" w:rsidP="00B00CCA">
            <w:pPr>
              <w:pStyle w:val="Compact"/>
              <w:spacing w:line="480" w:lineRule="auto"/>
            </w:pPr>
            <w:proofErr w:type="spellStart"/>
            <w:r>
              <w:t>WC_gravimetric</w:t>
            </w:r>
            <w:proofErr w:type="gramStart"/>
            <w:r>
              <w:t>:N</w:t>
            </w:r>
            <w:proofErr w:type="gramEnd"/>
            <w:r>
              <w:t>_percent</w:t>
            </w:r>
            <w:proofErr w:type="spellEnd"/>
          </w:p>
        </w:tc>
        <w:tc>
          <w:tcPr>
            <w:tcW w:w="0" w:type="auto"/>
          </w:tcPr>
          <w:p w14:paraId="36C0F308" w14:textId="77777777" w:rsidR="0073705C" w:rsidRDefault="00596207" w:rsidP="00B00CCA">
            <w:pPr>
              <w:pStyle w:val="Compact"/>
              <w:spacing w:line="480" w:lineRule="auto"/>
              <w:jc w:val="right"/>
            </w:pPr>
            <w:r>
              <w:t>-0.015</w:t>
            </w:r>
          </w:p>
        </w:tc>
        <w:tc>
          <w:tcPr>
            <w:tcW w:w="0" w:type="auto"/>
          </w:tcPr>
          <w:p w14:paraId="233844B0" w14:textId="77777777" w:rsidR="0073705C" w:rsidRDefault="00596207" w:rsidP="00B00CCA">
            <w:pPr>
              <w:pStyle w:val="Compact"/>
              <w:spacing w:line="480" w:lineRule="auto"/>
              <w:jc w:val="right"/>
            </w:pPr>
            <w:r>
              <w:t>0.007</w:t>
            </w:r>
          </w:p>
        </w:tc>
        <w:tc>
          <w:tcPr>
            <w:tcW w:w="0" w:type="auto"/>
          </w:tcPr>
          <w:p w14:paraId="40AFD20E" w14:textId="77777777" w:rsidR="0073705C" w:rsidRDefault="00596207" w:rsidP="00B00CCA">
            <w:pPr>
              <w:pStyle w:val="Compact"/>
              <w:spacing w:line="480" w:lineRule="auto"/>
              <w:jc w:val="right"/>
            </w:pPr>
            <w:r>
              <w:t>978</w:t>
            </w:r>
          </w:p>
        </w:tc>
        <w:tc>
          <w:tcPr>
            <w:tcW w:w="0" w:type="auto"/>
          </w:tcPr>
          <w:p w14:paraId="341A2CD1" w14:textId="77777777" w:rsidR="0073705C" w:rsidRDefault="00596207" w:rsidP="00B00CCA">
            <w:pPr>
              <w:pStyle w:val="Compact"/>
              <w:spacing w:line="480" w:lineRule="auto"/>
              <w:jc w:val="right"/>
            </w:pPr>
            <w:r>
              <w:t>-2.287</w:t>
            </w:r>
          </w:p>
        </w:tc>
        <w:tc>
          <w:tcPr>
            <w:tcW w:w="0" w:type="auto"/>
          </w:tcPr>
          <w:p w14:paraId="6B361D92" w14:textId="77777777" w:rsidR="0073705C" w:rsidRDefault="00596207" w:rsidP="00B00CCA">
            <w:pPr>
              <w:pStyle w:val="Compact"/>
              <w:spacing w:line="480" w:lineRule="auto"/>
              <w:jc w:val="right"/>
            </w:pPr>
            <w:r>
              <w:t>0.022</w:t>
            </w:r>
          </w:p>
        </w:tc>
      </w:tr>
      <w:tr w:rsidR="0073705C" w14:paraId="27595AFF" w14:textId="77777777">
        <w:tc>
          <w:tcPr>
            <w:tcW w:w="0" w:type="auto"/>
          </w:tcPr>
          <w:p w14:paraId="688938C8" w14:textId="77777777" w:rsidR="0073705C" w:rsidRDefault="00596207" w:rsidP="00B00CCA">
            <w:pPr>
              <w:pStyle w:val="Compact"/>
              <w:spacing w:line="480" w:lineRule="auto"/>
            </w:pPr>
            <w:proofErr w:type="spellStart"/>
            <w:r>
              <w:t>WC_gravimetric</w:t>
            </w:r>
            <w:proofErr w:type="gramStart"/>
            <w:r>
              <w:t>:DOC</w:t>
            </w:r>
            <w:proofErr w:type="gramEnd"/>
            <w:r>
              <w:t>_mg_kg</w:t>
            </w:r>
            <w:proofErr w:type="spellEnd"/>
          </w:p>
        </w:tc>
        <w:tc>
          <w:tcPr>
            <w:tcW w:w="0" w:type="auto"/>
          </w:tcPr>
          <w:p w14:paraId="73544697" w14:textId="77777777" w:rsidR="0073705C" w:rsidRDefault="00596207" w:rsidP="00B00CCA">
            <w:pPr>
              <w:pStyle w:val="Compact"/>
              <w:spacing w:line="480" w:lineRule="auto"/>
              <w:jc w:val="right"/>
            </w:pPr>
            <w:r>
              <w:t>0.000</w:t>
            </w:r>
          </w:p>
        </w:tc>
        <w:tc>
          <w:tcPr>
            <w:tcW w:w="0" w:type="auto"/>
          </w:tcPr>
          <w:p w14:paraId="03250B51" w14:textId="77777777" w:rsidR="0073705C" w:rsidRDefault="00596207" w:rsidP="00B00CCA">
            <w:pPr>
              <w:pStyle w:val="Compact"/>
              <w:spacing w:line="480" w:lineRule="auto"/>
              <w:jc w:val="right"/>
            </w:pPr>
            <w:r>
              <w:t>0.000</w:t>
            </w:r>
          </w:p>
        </w:tc>
        <w:tc>
          <w:tcPr>
            <w:tcW w:w="0" w:type="auto"/>
          </w:tcPr>
          <w:p w14:paraId="3F2FCAAA" w14:textId="77777777" w:rsidR="0073705C" w:rsidRDefault="00596207" w:rsidP="00B00CCA">
            <w:pPr>
              <w:pStyle w:val="Compact"/>
              <w:spacing w:line="480" w:lineRule="auto"/>
              <w:jc w:val="right"/>
            </w:pPr>
            <w:r>
              <w:t>978</w:t>
            </w:r>
          </w:p>
        </w:tc>
        <w:tc>
          <w:tcPr>
            <w:tcW w:w="0" w:type="auto"/>
          </w:tcPr>
          <w:p w14:paraId="277EA3FE" w14:textId="77777777" w:rsidR="0073705C" w:rsidRDefault="00596207" w:rsidP="00B00CCA">
            <w:pPr>
              <w:pStyle w:val="Compact"/>
              <w:spacing w:line="480" w:lineRule="auto"/>
              <w:jc w:val="right"/>
            </w:pPr>
            <w:r>
              <w:t>2.437</w:t>
            </w:r>
          </w:p>
        </w:tc>
        <w:tc>
          <w:tcPr>
            <w:tcW w:w="0" w:type="auto"/>
          </w:tcPr>
          <w:p w14:paraId="406615A6" w14:textId="77777777" w:rsidR="0073705C" w:rsidRDefault="00596207" w:rsidP="00B00CCA">
            <w:pPr>
              <w:pStyle w:val="Compact"/>
              <w:spacing w:line="480" w:lineRule="auto"/>
              <w:jc w:val="right"/>
            </w:pPr>
            <w:r>
              <w:t>0.015</w:t>
            </w:r>
          </w:p>
        </w:tc>
      </w:tr>
    </w:tbl>
    <w:p w14:paraId="2A04AC60" w14:textId="77777777" w:rsidR="00ED6A6C" w:rsidRDefault="00ED6A6C" w:rsidP="00B00CCA">
      <w:pPr>
        <w:pStyle w:val="BodyText"/>
        <w:spacing w:line="480" w:lineRule="auto"/>
        <w:rPr>
          <w:b/>
        </w:rPr>
      </w:pPr>
    </w:p>
    <w:p w14:paraId="10559A26" w14:textId="77777777" w:rsidR="00ED6A6C" w:rsidRDefault="00ED6A6C" w:rsidP="00B00CCA">
      <w:pPr>
        <w:spacing w:line="480" w:lineRule="auto"/>
        <w:rPr>
          <w:b/>
        </w:rPr>
      </w:pPr>
      <w:r>
        <w:rPr>
          <w:b/>
        </w:rPr>
        <w:br w:type="page"/>
      </w:r>
    </w:p>
    <w:p w14:paraId="3F074AEB" w14:textId="77777777" w:rsidR="0073705C" w:rsidRDefault="00596207" w:rsidP="00B00CCA">
      <w:pPr>
        <w:pStyle w:val="BodyText"/>
        <w:spacing w:line="480" w:lineRule="auto"/>
      </w:pPr>
      <w:r>
        <w:rPr>
          <w:b/>
        </w:rPr>
        <w:lastRenderedPageBreak/>
        <w:t>Figure 1.</w:t>
      </w:r>
      <w:r>
        <w:t xml:space="preserve"> </w:t>
      </w:r>
      <w:proofErr w:type="gramStart"/>
      <w:r>
        <w:t xml:space="preserve">Core water content across the course of the incubation experiment by temperature (left panel 4 °C, right panel 20 °C) and </w:t>
      </w:r>
      <w:commentRangeStart w:id="194"/>
      <w:r>
        <w:t>treatment</w:t>
      </w:r>
      <w:commentRangeEnd w:id="194"/>
      <w:r w:rsidR="00DF7612">
        <w:rPr>
          <w:rStyle w:val="CommentReference"/>
        </w:rPr>
        <w:commentReference w:id="194"/>
      </w:r>
      <w:r>
        <w:t>.</w:t>
      </w:r>
      <w:proofErr w:type="gramEnd"/>
    </w:p>
    <w:p w14:paraId="15D1EC2B" w14:textId="77777777" w:rsidR="0073705C" w:rsidRDefault="00C50600" w:rsidP="00B00CCA">
      <w:pPr>
        <w:pStyle w:val="BodyText"/>
        <w:spacing w:line="480" w:lineRule="auto"/>
      </w:pPr>
      <w:r>
        <w:rPr>
          <w:noProof/>
        </w:rPr>
        <w:drawing>
          <wp:inline distT="0" distB="0" distL="0" distR="0" wp14:anchorId="2CFB1FDE" wp14:editId="390259EC">
            <wp:extent cx="5303520" cy="42481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315DFC72" w14:textId="77777777" w:rsidR="00ED6A6C" w:rsidRDefault="00ED6A6C" w:rsidP="00B00CCA">
      <w:pPr>
        <w:spacing w:line="480" w:lineRule="auto"/>
        <w:rPr>
          <w:b/>
        </w:rPr>
      </w:pPr>
      <w:r>
        <w:rPr>
          <w:b/>
        </w:rPr>
        <w:br w:type="page"/>
      </w:r>
    </w:p>
    <w:p w14:paraId="7DAA7E8C" w14:textId="77777777" w:rsidR="0073705C" w:rsidRDefault="00596207" w:rsidP="00B00CCA">
      <w:pPr>
        <w:pStyle w:val="BodyText"/>
        <w:spacing w:line="480" w:lineRule="auto"/>
      </w:pPr>
      <w:r>
        <w:rPr>
          <w:b/>
        </w:rPr>
        <w:lastRenderedPageBreak/>
        <w:t>Figure 2.</w:t>
      </w:r>
      <w:r>
        <w:t xml:space="preserve"> Mass-normalized CO</w:t>
      </w:r>
      <w:r>
        <w:rPr>
          <w:vertAlign w:val="subscript"/>
        </w:rPr>
        <w:t>2</w:t>
      </w:r>
      <w:r>
        <w:t xml:space="preserve"> fluxes over the 100-day incubation, by temperature (4 and 20 °C, rows) and treatment (field moisture, drought, and controlled drought; columns). Error bars show core-to-core standard </w:t>
      </w:r>
      <w:commentRangeStart w:id="195"/>
      <w:r>
        <w:t>deviation</w:t>
      </w:r>
      <w:commentRangeEnd w:id="195"/>
      <w:r w:rsidR="00DF7612">
        <w:rPr>
          <w:rStyle w:val="CommentReference"/>
        </w:rPr>
        <w:commentReference w:id="195"/>
      </w:r>
      <w:r>
        <w:t>.</w:t>
      </w:r>
    </w:p>
    <w:p w14:paraId="10C5B899" w14:textId="77777777" w:rsidR="0073705C" w:rsidRDefault="00C50600" w:rsidP="00B00CCA">
      <w:pPr>
        <w:pStyle w:val="BodyText"/>
        <w:spacing w:line="480" w:lineRule="auto"/>
      </w:pPr>
      <w:r>
        <w:rPr>
          <w:noProof/>
        </w:rPr>
        <w:drawing>
          <wp:inline distT="0" distB="0" distL="0" distR="0" wp14:anchorId="2A407725" wp14:editId="06279A11">
            <wp:extent cx="5303520" cy="42481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0C478340" w14:textId="77777777" w:rsidR="00B00CCA" w:rsidRDefault="00B00CCA" w:rsidP="00B00CCA">
      <w:pPr>
        <w:spacing w:line="480" w:lineRule="auto"/>
        <w:rPr>
          <w:b/>
        </w:rPr>
      </w:pPr>
      <w:r>
        <w:rPr>
          <w:b/>
        </w:rPr>
        <w:br w:type="page"/>
      </w:r>
    </w:p>
    <w:p w14:paraId="2E82F489" w14:textId="77777777" w:rsidR="0073705C" w:rsidRDefault="00596207" w:rsidP="00B00CCA">
      <w:pPr>
        <w:pStyle w:val="BodyText"/>
        <w:spacing w:line="480" w:lineRule="auto"/>
      </w:pPr>
      <w:r>
        <w:rPr>
          <w:b/>
        </w:rPr>
        <w:lastRenderedPageBreak/>
        <w:t>Figure 3.</w:t>
      </w:r>
      <w:r>
        <w:t xml:space="preserve"> Mass-normalized CH</w:t>
      </w:r>
      <w:r>
        <w:rPr>
          <w:vertAlign w:val="subscript"/>
        </w:rPr>
        <w:t>4</w:t>
      </w:r>
      <w:r>
        <w:t xml:space="preserve"> fluxes over the 100-day incubation, by temperature (4 and 20 °C, rows) and treatment (field moisture, drought, and controlled drought; columns). Error bars show core-to-core standard deviation.</w:t>
      </w:r>
    </w:p>
    <w:p w14:paraId="70EBEDC7" w14:textId="77777777" w:rsidR="0073705C" w:rsidRDefault="00C50600" w:rsidP="00B00CCA">
      <w:pPr>
        <w:pStyle w:val="FirstParagraph"/>
        <w:spacing w:line="480" w:lineRule="auto"/>
      </w:pPr>
      <w:r>
        <w:rPr>
          <w:noProof/>
        </w:rPr>
        <w:drawing>
          <wp:inline distT="0" distB="0" distL="0" distR="0" wp14:anchorId="384E2690" wp14:editId="292A387B">
            <wp:extent cx="5303520" cy="42481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260DEC79" w14:textId="77777777" w:rsidR="00B00CCA" w:rsidRDefault="00B00CCA" w:rsidP="00B00CCA">
      <w:pPr>
        <w:spacing w:line="480" w:lineRule="auto"/>
        <w:rPr>
          <w:b/>
        </w:rPr>
      </w:pPr>
      <w:r>
        <w:rPr>
          <w:b/>
        </w:rPr>
        <w:br w:type="page"/>
      </w:r>
    </w:p>
    <w:p w14:paraId="7F359720" w14:textId="77777777" w:rsidR="0073705C" w:rsidRDefault="00596207" w:rsidP="00B00CCA">
      <w:pPr>
        <w:pStyle w:val="BodyText"/>
        <w:spacing w:line="480" w:lineRule="auto"/>
      </w:pPr>
      <w:r>
        <w:rPr>
          <w:b/>
        </w:rPr>
        <w:lastRenderedPageBreak/>
        <w:t>Figure 4.</w:t>
      </w:r>
      <w:r>
        <w:t xml:space="preserve"> Cumulative C fluxes (mg) over the incubation, by gas (CO</w:t>
      </w:r>
      <w:r>
        <w:rPr>
          <w:vertAlign w:val="subscript"/>
        </w:rPr>
        <w:t>2</w:t>
      </w:r>
      <w:r>
        <w:t xml:space="preserve"> and CH</w:t>
      </w:r>
      <w:r>
        <w:rPr>
          <w:vertAlign w:val="subscript"/>
        </w:rPr>
        <w:t>4</w:t>
      </w:r>
      <w:r>
        <w:t xml:space="preserve">, rows) and treatment (columns). TODO: these need to be </w:t>
      </w:r>
      <w:commentRangeStart w:id="196"/>
      <w:commentRangeStart w:id="197"/>
      <w:r>
        <w:t>normalized</w:t>
      </w:r>
      <w:commentRangeEnd w:id="196"/>
      <w:r w:rsidR="00DF7612">
        <w:rPr>
          <w:rStyle w:val="CommentReference"/>
        </w:rPr>
        <w:commentReference w:id="196"/>
      </w:r>
      <w:commentRangeEnd w:id="197"/>
      <w:r w:rsidR="004231EA">
        <w:rPr>
          <w:rStyle w:val="CommentReference"/>
          <w:vanish/>
        </w:rPr>
        <w:commentReference w:id="197"/>
      </w:r>
      <w:r>
        <w:t>.</w:t>
      </w:r>
      <w:ins w:id="198" w:author="A. Peyton Smith" w:date="2016-04-26T05:12:00Z">
        <w:r w:rsidR="004231EA">
          <w:t xml:space="preserve"> – </w:t>
        </w:r>
      </w:ins>
    </w:p>
    <w:p w14:paraId="45F3972B" w14:textId="77777777" w:rsidR="0073705C" w:rsidRDefault="00C50600" w:rsidP="00B00CCA">
      <w:pPr>
        <w:pStyle w:val="BodyText"/>
        <w:spacing w:line="480" w:lineRule="auto"/>
      </w:pPr>
      <w:r>
        <w:rPr>
          <w:noProof/>
        </w:rPr>
        <w:drawing>
          <wp:inline distT="0" distB="0" distL="0" distR="0" wp14:anchorId="53C59C2D" wp14:editId="5F054DDA">
            <wp:extent cx="5303520" cy="42481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sectPr w:rsidR="0073705C" w:rsidSect="00E12462">
      <w:footerReference w:type="even" r:id="rId16"/>
      <w:footerReference w:type="default" r:id="rId17"/>
      <w:pgSz w:w="12240" w:h="15840"/>
      <w:pgMar w:top="1440" w:right="1800" w:bottom="1440" w:left="180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A. Peyton Smith" w:date="2016-04-26T05:30:00Z" w:initials="APS">
    <w:p w14:paraId="6988866D" w14:textId="77777777" w:rsidR="00B2785E" w:rsidRDefault="00B2785E">
      <w:pPr>
        <w:pStyle w:val="CommentText"/>
      </w:pPr>
      <w:r>
        <w:rPr>
          <w:rStyle w:val="CommentReference"/>
        </w:rPr>
        <w:annotationRef/>
      </w:r>
      <w:r>
        <w:t xml:space="preserve">Is this robust enough or important enough to include- </w:t>
      </w:r>
      <w:proofErr w:type="spellStart"/>
      <w:r>
        <w:t>esp</w:t>
      </w:r>
      <w:proofErr w:type="spellEnd"/>
      <w:r>
        <w:t xml:space="preserve"> in abstract when it is not discussed in intro and discussion?</w:t>
      </w:r>
    </w:p>
  </w:comment>
  <w:comment w:id="20" w:author="A. Peyton Smith" w:date="2016-04-25T09:14:00Z" w:initials="APS">
    <w:p w14:paraId="3599E275" w14:textId="77777777" w:rsidR="00B2785E" w:rsidRDefault="00B2785E">
      <w:pPr>
        <w:pStyle w:val="CommentText"/>
      </w:pPr>
      <w:r>
        <w:rPr>
          <w:rStyle w:val="CommentReference"/>
        </w:rPr>
        <w:annotationRef/>
      </w:r>
      <w:r>
        <w:t xml:space="preserve">Such as…? I think this paragraph would be strengthened if more details were provided instead of blanket statements.  </w:t>
      </w:r>
    </w:p>
  </w:comment>
  <w:comment w:id="21" w:author="A. Peyton Smith" w:date="2016-04-25T09:14:00Z" w:initials="APS">
    <w:p w14:paraId="6B917AB1" w14:textId="77777777" w:rsidR="00B2785E" w:rsidRDefault="00B2785E">
      <w:pPr>
        <w:pStyle w:val="CommentText"/>
      </w:pPr>
      <w:r>
        <w:rPr>
          <w:rStyle w:val="CommentReference"/>
        </w:rPr>
        <w:annotationRef/>
      </w:r>
      <w:r>
        <w:t xml:space="preserve">Really?  How? </w:t>
      </w:r>
    </w:p>
  </w:comment>
  <w:comment w:id="19" w:author="A. Peyton Smith" w:date="2016-04-25T09:14:00Z" w:initials="APS">
    <w:p w14:paraId="471CD07C" w14:textId="77777777" w:rsidR="00B2785E" w:rsidRDefault="00B2785E">
      <w:pPr>
        <w:pStyle w:val="CommentText"/>
      </w:pPr>
      <w:r>
        <w:rPr>
          <w:rStyle w:val="CommentReference"/>
        </w:rPr>
        <w:annotationRef/>
      </w:r>
      <w:r>
        <w:t xml:space="preserve">Anything about </w:t>
      </w:r>
      <w:r w:rsidRPr="00E92260">
        <w:rPr>
          <w:b/>
        </w:rPr>
        <w:t xml:space="preserve">active-layer soils </w:t>
      </w:r>
      <w:r>
        <w:t xml:space="preserve">we can add here or to add to above paragraph—such as vulnerability to temp/moisture changes, if others have studied them (if so, how do they respond, etc.). </w:t>
      </w:r>
    </w:p>
  </w:comment>
  <w:comment w:id="28" w:author="A. Peyton Smith" w:date="2016-04-25T09:14:00Z" w:initials="APS">
    <w:p w14:paraId="37770C60" w14:textId="77777777" w:rsidR="00B2785E" w:rsidRDefault="00B2785E">
      <w:pPr>
        <w:pStyle w:val="CommentText"/>
      </w:pPr>
      <w:r>
        <w:rPr>
          <w:rStyle w:val="CommentReference"/>
        </w:rPr>
        <w:annotationRef/>
      </w:r>
      <w:r>
        <w:t xml:space="preserve">Ok – so it is mentioned here (see above comment), but I think we should flush this out more earlier in the intro (e.g. when we are building up the ecological rationale for the study). Since the study design itself is not so unique, let’s highlight the parts of our experiment that is! Active layer may be the way to go.  </w:t>
      </w:r>
    </w:p>
  </w:comment>
  <w:comment w:id="29" w:author="A. Peyton Smith" w:date="2016-04-25T09:14:00Z" w:initials="APS">
    <w:p w14:paraId="6D2284DB" w14:textId="77777777" w:rsidR="00B2785E" w:rsidRPr="00181E87" w:rsidRDefault="00B2785E">
      <w:pPr>
        <w:pStyle w:val="CommentText"/>
        <w:rPr>
          <w:b/>
        </w:rPr>
      </w:pPr>
      <w:r>
        <w:rPr>
          <w:rStyle w:val="CommentReference"/>
        </w:rPr>
        <w:annotationRef/>
      </w:r>
      <w:r w:rsidRPr="00181E87">
        <w:t xml:space="preserve">Which </w:t>
      </w:r>
      <w:r w:rsidRPr="00181E87">
        <w:rPr>
          <w:b/>
        </w:rPr>
        <w:t xml:space="preserve">biological properties </w:t>
      </w:r>
      <w:r w:rsidRPr="00181E87">
        <w:t>did we measure?</w:t>
      </w:r>
      <w:r w:rsidRPr="00181E87">
        <w:rPr>
          <w:b/>
        </w:rPr>
        <w:t xml:space="preserve"> </w:t>
      </w:r>
    </w:p>
  </w:comment>
  <w:comment w:id="32" w:author="Vanessa L Bailey" w:date="2016-04-25T09:14:00Z" w:initials="VLB">
    <w:p w14:paraId="604FB86C" w14:textId="77777777" w:rsidR="00B2785E" w:rsidRDefault="00B2785E">
      <w:pPr>
        <w:pStyle w:val="CommentText"/>
      </w:pPr>
      <w:r>
        <w:rPr>
          <w:rStyle w:val="CommentReference"/>
        </w:rPr>
        <w:annotationRef/>
      </w:r>
      <w:r>
        <w:t>Imposed?</w:t>
      </w:r>
    </w:p>
    <w:p w14:paraId="6D62F29B" w14:textId="77777777" w:rsidR="00B2785E" w:rsidRDefault="00B2785E">
      <w:pPr>
        <w:pStyle w:val="CommentText"/>
      </w:pPr>
    </w:p>
    <w:p w14:paraId="08020951" w14:textId="77777777" w:rsidR="00B2785E" w:rsidRPr="00181E87" w:rsidRDefault="00B2785E">
      <w:pPr>
        <w:pStyle w:val="CommentText"/>
        <w:rPr>
          <w:b/>
        </w:rPr>
      </w:pPr>
      <w:r w:rsidRPr="00181E87">
        <w:rPr>
          <w:b/>
        </w:rPr>
        <w:t xml:space="preserve">APS: I vote for imposed as well. </w:t>
      </w:r>
    </w:p>
  </w:comment>
  <w:comment w:id="37" w:author="A. Peyton Smith" w:date="2016-04-27T09:00:00Z" w:initials="APS">
    <w:p w14:paraId="512C1635" w14:textId="77777777" w:rsidR="00B2785E" w:rsidRDefault="00B2785E">
      <w:pPr>
        <w:pStyle w:val="CommentText"/>
      </w:pPr>
      <w:bookmarkStart w:id="38" w:name="OLE_LINK3"/>
      <w:bookmarkStart w:id="39" w:name="OLE_LINK4"/>
      <w:r>
        <w:rPr>
          <w:rStyle w:val="CommentReference"/>
        </w:rPr>
        <w:annotationRef/>
      </w:r>
      <w:r>
        <w:t xml:space="preserve">Seems more relevant here to list </w:t>
      </w:r>
      <w:proofErr w:type="spellStart"/>
      <w:r>
        <w:t>ave</w:t>
      </w:r>
      <w:proofErr w:type="spellEnd"/>
      <w:r>
        <w:t xml:space="preserve"> temp for winter and summer (or more seasons). May make our temperature choices more relevant. Plus, with such a different range in temperature between seasons, an annual temp doesn’t seem so appropriate. </w:t>
      </w:r>
    </w:p>
    <w:bookmarkEnd w:id="38"/>
    <w:bookmarkEnd w:id="39"/>
  </w:comment>
  <w:comment w:id="40" w:author="Vanessa L Bailey" w:date="2016-04-25T09:14:00Z" w:initials="VLB">
    <w:p w14:paraId="235CC86C" w14:textId="77777777" w:rsidR="00B2785E" w:rsidRDefault="00B2785E">
      <w:pPr>
        <w:pStyle w:val="CommentText"/>
      </w:pPr>
      <w:r>
        <w:rPr>
          <w:rStyle w:val="CommentReference"/>
        </w:rPr>
        <w:annotationRef/>
      </w:r>
      <w:r>
        <w:t xml:space="preserve">Or “trembling.” Thanks for the </w:t>
      </w:r>
      <w:proofErr w:type="spellStart"/>
      <w:r>
        <w:t>latin</w:t>
      </w:r>
      <w:proofErr w:type="spellEnd"/>
      <w:r>
        <w:t>; -)</w:t>
      </w:r>
    </w:p>
    <w:p w14:paraId="3981908E" w14:textId="77777777" w:rsidR="00B2785E" w:rsidRDefault="00B2785E">
      <w:pPr>
        <w:pStyle w:val="CommentText"/>
      </w:pPr>
    </w:p>
  </w:comment>
  <w:comment w:id="41" w:author="A. Peyton Smith" w:date="2016-04-25T09:14:00Z" w:initials="APS">
    <w:p w14:paraId="3A936FB4" w14:textId="77777777" w:rsidR="00B2785E" w:rsidRDefault="00B2785E">
      <w:pPr>
        <w:pStyle w:val="CommentText"/>
      </w:pPr>
      <w:r>
        <w:rPr>
          <w:rStyle w:val="CommentReference"/>
        </w:rPr>
        <w:annotationRef/>
      </w:r>
      <w:r>
        <w:t>Spp.?</w:t>
      </w:r>
    </w:p>
  </w:comment>
  <w:comment w:id="42" w:author="Vanessa L Bailey" w:date="2016-04-25T09:14:00Z" w:initials="VLB">
    <w:p w14:paraId="4531173E" w14:textId="77777777" w:rsidR="00B2785E" w:rsidRDefault="00B2785E">
      <w:pPr>
        <w:pStyle w:val="CommentText"/>
      </w:pPr>
      <w:r>
        <w:rPr>
          <w:rStyle w:val="CommentReference"/>
        </w:rPr>
        <w:annotationRef/>
      </w:r>
      <w:r>
        <w:t>Was mesh/screen fitted to the bottom of the cores? I know we did so with one set, at one time…</w:t>
      </w:r>
    </w:p>
    <w:p w14:paraId="075590F9" w14:textId="77777777" w:rsidR="00B2785E" w:rsidRDefault="00B2785E">
      <w:pPr>
        <w:pStyle w:val="CommentText"/>
      </w:pPr>
    </w:p>
    <w:p w14:paraId="78A76610" w14:textId="77777777" w:rsidR="00B2785E" w:rsidRDefault="00B2785E">
      <w:pPr>
        <w:pStyle w:val="CommentText"/>
      </w:pPr>
    </w:p>
    <w:p w14:paraId="49036A33" w14:textId="77777777" w:rsidR="00B2785E" w:rsidRPr="00255F2A" w:rsidRDefault="00B2785E">
      <w:pPr>
        <w:pStyle w:val="CommentText"/>
        <w:rPr>
          <w:b/>
        </w:rPr>
      </w:pPr>
      <w:r>
        <w:rPr>
          <w:b/>
        </w:rPr>
        <w:t>APS: …added below.</w:t>
      </w:r>
    </w:p>
  </w:comment>
  <w:comment w:id="43" w:author="A. Peyton Smith" w:date="2016-04-25T11:44:00Z" w:initials="APS">
    <w:p w14:paraId="230E0012" w14:textId="77777777" w:rsidR="00B2785E" w:rsidRDefault="00B2785E">
      <w:pPr>
        <w:pStyle w:val="CommentText"/>
      </w:pPr>
      <w:r>
        <w:rPr>
          <w:rStyle w:val="CommentReference"/>
        </w:rPr>
        <w:annotationRef/>
      </w:r>
      <w:r>
        <w:t xml:space="preserve">I feel that some justification of our chosen temperatures should be included somewhere in the manuscript. </w:t>
      </w:r>
    </w:p>
  </w:comment>
  <w:comment w:id="48" w:author="Vanessa L Bailey" w:date="2016-04-25T09:14:00Z" w:initials="VLB">
    <w:p w14:paraId="6B256856" w14:textId="77777777" w:rsidR="00B2785E" w:rsidRDefault="00B2785E">
      <w:pPr>
        <w:pStyle w:val="CommentText"/>
      </w:pPr>
      <w:r>
        <w:rPr>
          <w:rStyle w:val="CommentReference"/>
        </w:rPr>
        <w:annotationRef/>
      </w:r>
      <w:r>
        <w:t xml:space="preserve">That is the control panel, not the chamber. The chamber is a </w:t>
      </w:r>
      <w:proofErr w:type="spellStart"/>
      <w:r>
        <w:t>Conviron</w:t>
      </w:r>
      <w:proofErr w:type="spellEnd"/>
      <w:r>
        <w:t xml:space="preserve"> BDW80</w:t>
      </w:r>
    </w:p>
  </w:comment>
  <w:comment w:id="49" w:author="Vanessa L Bailey" w:date="2016-04-25T09:14:00Z" w:initials="VLB">
    <w:p w14:paraId="1520951E" w14:textId="77777777" w:rsidR="00B2785E" w:rsidRDefault="00B2785E">
      <w:pPr>
        <w:pStyle w:val="CommentText"/>
      </w:pPr>
      <w:r>
        <w:rPr>
          <w:rStyle w:val="CommentReference"/>
        </w:rPr>
        <w:annotationRef/>
      </w:r>
      <w:proofErr w:type="gramStart"/>
      <w:r>
        <w:t>emissions</w:t>
      </w:r>
      <w:proofErr w:type="gramEnd"/>
    </w:p>
  </w:comment>
  <w:comment w:id="61" w:author="A. Peyton Smith" w:date="2016-04-25T09:14:00Z" w:initials="APS">
    <w:p w14:paraId="1E056CB4" w14:textId="77777777" w:rsidR="00B2785E" w:rsidRDefault="00B2785E">
      <w:pPr>
        <w:pStyle w:val="CommentText"/>
      </w:pPr>
      <w:r>
        <w:rPr>
          <w:rStyle w:val="CommentReference"/>
        </w:rPr>
        <w:annotationRef/>
      </w:r>
      <w:proofErr w:type="gramStart"/>
      <w:r>
        <w:t>moved</w:t>
      </w:r>
      <w:proofErr w:type="gramEnd"/>
      <w:r>
        <w:t xml:space="preserve"> this up here since they were both about </w:t>
      </w:r>
      <w:proofErr w:type="spellStart"/>
      <w:r>
        <w:t>calcs</w:t>
      </w:r>
      <w:proofErr w:type="spellEnd"/>
      <w:r>
        <w:t xml:space="preserve"> for GHG measurements. </w:t>
      </w:r>
    </w:p>
  </w:comment>
  <w:comment w:id="65" w:author="A. Peyton Smith" w:date="2016-04-25T09:14:00Z" w:initials="APS">
    <w:p w14:paraId="5127EFD5" w14:textId="77777777" w:rsidR="00B2785E" w:rsidRDefault="00B2785E">
      <w:pPr>
        <w:pStyle w:val="CommentText"/>
      </w:pPr>
      <w:r>
        <w:rPr>
          <w:rStyle w:val="CommentReference"/>
        </w:rPr>
        <w:annotationRef/>
      </w:r>
      <w:proofErr w:type="gramStart"/>
      <w:r>
        <w:t>not</w:t>
      </w:r>
      <w:proofErr w:type="gramEnd"/>
      <w:r>
        <w:t xml:space="preserve"> as bad as I was expecting</w:t>
      </w:r>
    </w:p>
  </w:comment>
  <w:comment w:id="66" w:author="A. Peyton Smith" w:date="2016-04-25T09:14:00Z" w:initials="APS">
    <w:p w14:paraId="0428B24C" w14:textId="77777777" w:rsidR="00B2785E" w:rsidRDefault="00B2785E">
      <w:pPr>
        <w:pStyle w:val="CommentText"/>
      </w:pPr>
      <w:r>
        <w:rPr>
          <w:rStyle w:val="CommentReference"/>
        </w:rPr>
        <w:annotationRef/>
      </w:r>
      <w:r>
        <w:t>Any chance we have anything to support our choice of this number? It appears so random and arbitrary. Why not 100%?</w:t>
      </w:r>
    </w:p>
  </w:comment>
  <w:comment w:id="74" w:author="A. Peyton Smith" w:date="2016-04-25T09:18:00Z" w:initials="APS">
    <w:p w14:paraId="284CC103" w14:textId="77777777" w:rsidR="00B2785E" w:rsidRDefault="00B2785E">
      <w:pPr>
        <w:pStyle w:val="CommentText"/>
      </w:pPr>
      <w:r>
        <w:rPr>
          <w:rStyle w:val="CommentReference"/>
        </w:rPr>
        <w:annotationRef/>
      </w:r>
      <w:r>
        <w:t xml:space="preserve">Confusing – it shouldn’t be a numerical variable, so I would avoid using core “number”. </w:t>
      </w:r>
    </w:p>
  </w:comment>
  <w:comment w:id="75" w:author="A. Peyton Smith" w:date="2016-04-25T10:03:00Z" w:initials="APS">
    <w:p w14:paraId="23955ACC" w14:textId="77777777" w:rsidR="00B2785E" w:rsidRDefault="00B2785E">
      <w:pPr>
        <w:pStyle w:val="CommentText"/>
      </w:pPr>
      <w:r>
        <w:rPr>
          <w:rStyle w:val="CommentReference"/>
        </w:rPr>
        <w:annotationRef/>
      </w:r>
      <w:r>
        <w:t>This is possibly jumbled on my computer. Yours?</w:t>
      </w:r>
    </w:p>
  </w:comment>
  <w:comment w:id="79" w:author="A. Peyton Smith" w:date="2016-04-25T09:22:00Z" w:initials="APS">
    <w:p w14:paraId="33C8FB42" w14:textId="77777777" w:rsidR="00B2785E" w:rsidRDefault="00B2785E">
      <w:pPr>
        <w:pStyle w:val="CommentText"/>
      </w:pPr>
      <w:r>
        <w:rPr>
          <w:rStyle w:val="CommentReference"/>
        </w:rPr>
        <w:annotationRef/>
      </w:r>
      <w:r>
        <w:t>Second that! Whoa. Also – the C is so low!</w:t>
      </w:r>
    </w:p>
  </w:comment>
  <w:comment w:id="78" w:author="Vanessa L Bailey" w:date="2016-04-25T09:14:00Z" w:initials="VLB">
    <w:p w14:paraId="405BE0D4" w14:textId="77777777" w:rsidR="00B2785E" w:rsidRDefault="00B2785E">
      <w:pPr>
        <w:pStyle w:val="CommentText"/>
      </w:pPr>
      <w:r>
        <w:rPr>
          <w:rStyle w:val="CommentReference"/>
        </w:rPr>
        <w:annotationRef/>
      </w:r>
      <w:proofErr w:type="gramStart"/>
      <w:r>
        <w:t>some</w:t>
      </w:r>
      <w:proofErr w:type="gramEnd"/>
      <w:r>
        <w:t xml:space="preserve"> variability!</w:t>
      </w:r>
    </w:p>
  </w:comment>
  <w:comment w:id="80" w:author="A. Peyton Smith" w:date="2016-04-25T10:00:00Z" w:initials="APS">
    <w:p w14:paraId="1FCCF44B" w14:textId="77777777" w:rsidR="00B2785E" w:rsidRDefault="00B2785E">
      <w:pPr>
        <w:pStyle w:val="CommentText"/>
      </w:pPr>
      <w:r>
        <w:rPr>
          <w:rStyle w:val="CommentReference"/>
        </w:rPr>
        <w:annotationRef/>
      </w:r>
      <w:r>
        <w:t>Is this what you meant?</w:t>
      </w:r>
    </w:p>
  </w:comment>
  <w:comment w:id="83" w:author="A. Peyton Smith" w:date="2016-04-25T09:23:00Z" w:initials="APS">
    <w:p w14:paraId="14C49B78" w14:textId="77777777" w:rsidR="00B2785E" w:rsidRDefault="00B2785E">
      <w:pPr>
        <w:pStyle w:val="CommentText"/>
      </w:pPr>
      <w:r>
        <w:rPr>
          <w:rStyle w:val="CommentReference"/>
        </w:rPr>
        <w:annotationRef/>
      </w:r>
      <w:r>
        <w:t>For drought cores or all cores? Confusing.</w:t>
      </w:r>
      <w:bookmarkStart w:id="84" w:name="_GoBack"/>
      <w:bookmarkEnd w:id="84"/>
    </w:p>
  </w:comment>
  <w:comment w:id="85" w:author="A. Peyton Smith" w:date="2016-04-25T11:48:00Z" w:initials="APS">
    <w:p w14:paraId="558D033D" w14:textId="77777777" w:rsidR="00B2785E" w:rsidRDefault="00B2785E">
      <w:pPr>
        <w:pStyle w:val="CommentText"/>
      </w:pPr>
      <w:r>
        <w:rPr>
          <w:rStyle w:val="CommentReference"/>
        </w:rPr>
        <w:annotationRef/>
      </w:r>
      <w:r>
        <w:t xml:space="preserve">Big range! I assume that this is for both field moist and drought cores. </w:t>
      </w:r>
      <w:r w:rsidRPr="009B62B5">
        <w:rPr>
          <w:b/>
        </w:rPr>
        <w:t>Why not separate this by treatment</w:t>
      </w:r>
      <w:r>
        <w:t xml:space="preserve">? We aim to have a different WFPS for our moisture treatments, so it should be reported individually. </w:t>
      </w:r>
    </w:p>
  </w:comment>
  <w:comment w:id="86" w:author="A. Peyton Smith" w:date="2016-04-26T05:31:00Z" w:initials="APS">
    <w:p w14:paraId="1DC2214A" w14:textId="77777777" w:rsidR="00B2785E" w:rsidRDefault="00B2785E">
      <w:pPr>
        <w:pStyle w:val="CommentText"/>
      </w:pPr>
      <w:r>
        <w:rPr>
          <w:rStyle w:val="CommentReference"/>
        </w:rPr>
        <w:annotationRef/>
      </w:r>
      <w:r>
        <w:t xml:space="preserve">No need to include this [“After removal and known problematic…”] in the results – it is more of a methods issue. I think it just brings up more questions and concerns here in the results. </w:t>
      </w:r>
    </w:p>
    <w:p w14:paraId="3B83DD77" w14:textId="77777777" w:rsidR="00B2785E" w:rsidRDefault="00B2785E">
      <w:pPr>
        <w:pStyle w:val="CommentText"/>
      </w:pPr>
    </w:p>
    <w:p w14:paraId="4CD3DFF1" w14:textId="77777777" w:rsidR="00B2785E" w:rsidRPr="009B62B5" w:rsidRDefault="00B2785E">
      <w:pPr>
        <w:pStyle w:val="CommentText"/>
      </w:pPr>
      <w:r>
        <w:t xml:space="preserve">Also, it would needs more explanation of ‘problematic data’.  As a reviewer I would stop and ask how you identified problematic data and wonder why you didn’t talk about problematic data (and only outlier identification) in the methods. Something I learned from the review panel: </w:t>
      </w:r>
      <w:r>
        <w:rPr>
          <w:b/>
        </w:rPr>
        <w:t xml:space="preserve">DOE cares about how you validate you results and being completely transparent in how you remove data. </w:t>
      </w:r>
      <w:r>
        <w:t xml:space="preserve">So if you still want to include this here, at least include a definition of problematic data in the results (with the explanation of outliers, etc. lines 173-181) </w:t>
      </w:r>
    </w:p>
  </w:comment>
  <w:comment w:id="89" w:author="A. Peyton Smith" w:date="2016-04-25T11:49:00Z" w:initials="APS">
    <w:p w14:paraId="774305DA" w14:textId="77777777" w:rsidR="00B2785E" w:rsidRDefault="00B2785E">
      <w:pPr>
        <w:pStyle w:val="CommentText"/>
      </w:pPr>
      <w:r>
        <w:rPr>
          <w:rStyle w:val="CommentReference"/>
        </w:rPr>
        <w:annotationRef/>
      </w:r>
      <w:r>
        <w:t>What about water-filled pore space?</w:t>
      </w:r>
    </w:p>
  </w:comment>
  <w:comment w:id="90" w:author="A. Peyton Smith" w:date="2016-04-25T09:31:00Z" w:initials="APS">
    <w:p w14:paraId="61446C36" w14:textId="77777777" w:rsidR="00B2785E" w:rsidRDefault="00B2785E">
      <w:pPr>
        <w:pStyle w:val="CommentText"/>
      </w:pPr>
      <w:r>
        <w:rPr>
          <w:rStyle w:val="CommentReference"/>
        </w:rPr>
        <w:annotationRef/>
      </w:r>
      <w:r>
        <w:t>Not water-filled pore space? I think that is a more TES-proposal relevant variable….</w:t>
      </w:r>
    </w:p>
  </w:comment>
  <w:comment w:id="91" w:author="A. Peyton Smith" w:date="2016-04-25T10:01:00Z" w:initials="APS">
    <w:p w14:paraId="18F842BD" w14:textId="77777777" w:rsidR="00B2785E" w:rsidRDefault="00B2785E">
      <w:pPr>
        <w:pStyle w:val="CommentText"/>
      </w:pPr>
      <w:r>
        <w:rPr>
          <w:rStyle w:val="CommentReference"/>
        </w:rPr>
        <w:annotationRef/>
      </w:r>
      <w:r>
        <w:t xml:space="preserve">Interesting! Let’s explore this in the discussion? Perhaps something to do with resources and respirations? </w:t>
      </w:r>
    </w:p>
  </w:comment>
  <w:comment w:id="93" w:author="A. Peyton Smith" w:date="2016-04-25T11:58:00Z" w:initials="APS">
    <w:p w14:paraId="07250E73" w14:textId="77777777" w:rsidR="00B2785E" w:rsidRDefault="00B2785E">
      <w:pPr>
        <w:pStyle w:val="CommentText"/>
      </w:pPr>
      <w:r>
        <w:rPr>
          <w:rStyle w:val="CommentReference"/>
        </w:rPr>
        <w:annotationRef/>
      </w:r>
      <w:r>
        <w:t>But the important question is: was there a difference between the 4C drought and the 20C controlled drought</w:t>
      </w:r>
      <w:proofErr w:type="gramStart"/>
      <w:r>
        <w:t>.?</w:t>
      </w:r>
      <w:proofErr w:type="gramEnd"/>
      <w:r>
        <w:t xml:space="preserve"> </w:t>
      </w:r>
    </w:p>
  </w:comment>
  <w:comment w:id="95" w:author="Vanessa L Bailey" w:date="2016-04-25T09:14:00Z" w:initials="VLB">
    <w:p w14:paraId="33A817B0" w14:textId="77777777" w:rsidR="00B2785E" w:rsidRDefault="00B2785E">
      <w:pPr>
        <w:pStyle w:val="CommentText"/>
      </w:pPr>
      <w:r>
        <w:rPr>
          <w:rStyle w:val="CommentReference"/>
        </w:rPr>
        <w:annotationRef/>
      </w:r>
      <w:r>
        <w:t>This sentence neatly mirrors the last sentence of the previous paragraph.  Yet here you use the word “treatment,” but in the previous paragraph you say “water content.”  Not really a criticism or correction suggested, but something to consider.</w:t>
      </w:r>
    </w:p>
  </w:comment>
  <w:comment w:id="96" w:author="A. Peyton Smith" w:date="2016-04-25T11:51:00Z" w:initials="APS">
    <w:p w14:paraId="52A18078" w14:textId="77777777" w:rsidR="00B2785E" w:rsidRDefault="00B2785E">
      <w:pPr>
        <w:pStyle w:val="CommentText"/>
      </w:pPr>
      <w:r>
        <w:rPr>
          <w:rStyle w:val="CommentReference"/>
        </w:rPr>
        <w:annotationRef/>
      </w:r>
      <w:r>
        <w:t xml:space="preserve">You have Fig. 4 that shows cum C, but you don’t reference it here. You reference it once in the discussion section, but it should be mentioned here too. </w:t>
      </w:r>
    </w:p>
  </w:comment>
  <w:comment w:id="98" w:author="A. Peyton Smith" w:date="2016-04-25T12:01:00Z" w:initials="APS">
    <w:p w14:paraId="18CA6B04" w14:textId="77777777" w:rsidR="00B2785E" w:rsidRDefault="00B2785E">
      <w:pPr>
        <w:pStyle w:val="CommentText"/>
      </w:pPr>
      <w:r>
        <w:rPr>
          <w:rStyle w:val="CommentReference"/>
        </w:rPr>
        <w:annotationRef/>
      </w:r>
      <w:r>
        <w:t>First mention of WFPS – why not earlier?</w:t>
      </w:r>
    </w:p>
  </w:comment>
  <w:comment w:id="102" w:author="A. Peyton Smith" w:date="2016-04-26T05:29:00Z" w:initials="APS">
    <w:p w14:paraId="28782FC1" w14:textId="77777777" w:rsidR="00B2785E" w:rsidRDefault="00B2785E">
      <w:pPr>
        <w:pStyle w:val="CommentText"/>
      </w:pPr>
      <w:r>
        <w:rPr>
          <w:rStyle w:val="CommentReference"/>
        </w:rPr>
        <w:annotationRef/>
      </w:r>
      <w:r>
        <w:t xml:space="preserve">Soil N popped up again and again – relationships and interactions, etc. with water, </w:t>
      </w:r>
      <w:proofErr w:type="gramStart"/>
      <w:r>
        <w:t>flux ,</w:t>
      </w:r>
      <w:proofErr w:type="gramEnd"/>
      <w:r>
        <w:t xml:space="preserve"> etc. </w:t>
      </w:r>
    </w:p>
    <w:p w14:paraId="25CCB48A" w14:textId="77777777" w:rsidR="00B2785E" w:rsidRDefault="00B2785E">
      <w:pPr>
        <w:pStyle w:val="CommentText"/>
      </w:pPr>
      <w:r>
        <w:t xml:space="preserve">Let’s talk about it in the discussion? What is going on in these soils in regards to nutrients and availability. </w:t>
      </w:r>
    </w:p>
  </w:comment>
  <w:comment w:id="108" w:author="A. Peyton Smith" w:date="2016-04-25T09:36:00Z" w:initials="APS">
    <w:p w14:paraId="3936D92A" w14:textId="77777777" w:rsidR="00B2785E" w:rsidRDefault="00B2785E">
      <w:pPr>
        <w:pStyle w:val="CommentText"/>
      </w:pPr>
      <w:r>
        <w:rPr>
          <w:rStyle w:val="CommentReference"/>
        </w:rPr>
        <w:annotationRef/>
      </w:r>
      <w:r>
        <w:t xml:space="preserve">So why? Any hypotheses or rationales for why our results are not similar. What sites did Mark use and why would those be different, etc. </w:t>
      </w:r>
    </w:p>
  </w:comment>
  <w:comment w:id="109" w:author="A. Peyton Smith" w:date="2016-04-25T12:22:00Z" w:initials="APS">
    <w:p w14:paraId="08360198" w14:textId="77777777" w:rsidR="00B2785E" w:rsidRDefault="00B2785E">
      <w:pPr>
        <w:pStyle w:val="CommentText"/>
      </w:pPr>
      <w:r>
        <w:rPr>
          <w:rStyle w:val="CommentReference"/>
        </w:rPr>
        <w:annotationRef/>
      </w:r>
      <w:r>
        <w:t xml:space="preserve">This range is so dang large that it isn’t questionable that our results fit within this. Why or why not would we expect that our results fit? I think we need more than just our results are consistent or not consistent with others in this day and age of CO2 experiments. </w:t>
      </w:r>
    </w:p>
  </w:comment>
  <w:comment w:id="107" w:author="A. Peyton Smith" w:date="2016-04-25T09:34:00Z" w:initials="APS">
    <w:p w14:paraId="1AE7D5D3" w14:textId="77777777" w:rsidR="00B2785E" w:rsidRDefault="00B2785E">
      <w:pPr>
        <w:pStyle w:val="CommentText"/>
      </w:pPr>
      <w:r>
        <w:rPr>
          <w:rStyle w:val="CommentReference"/>
        </w:rPr>
        <w:annotationRef/>
      </w:r>
      <w:r>
        <w:t>Let’s try to pull in some of James’ results – if not in the discussion, at least in the methods (as a site description), etc. Include as personal communication, etc. until he publishes the data. I would love to see how our lab fluxes relate to field measurements!</w:t>
      </w:r>
    </w:p>
  </w:comment>
  <w:comment w:id="110" w:author="A. Peyton Smith" w:date="2016-04-26T05:32:00Z" w:initials="APS">
    <w:p w14:paraId="4B02BC92" w14:textId="77777777" w:rsidR="00B2785E" w:rsidRDefault="00B2785E">
      <w:pPr>
        <w:pStyle w:val="CommentText"/>
      </w:pPr>
      <w:r>
        <w:rPr>
          <w:rStyle w:val="CommentReference"/>
        </w:rPr>
        <w:annotationRef/>
      </w:r>
      <w:r>
        <w:t xml:space="preserve">So vague.  What are these responses? Drought lowers microbial respiration? What are the mechanisms that mediate these responses? </w:t>
      </w:r>
    </w:p>
  </w:comment>
  <w:comment w:id="127" w:author="A. Peyton Smith" w:date="2016-04-26T05:23:00Z" w:initials="APS">
    <w:p w14:paraId="4308FA5D" w14:textId="77777777" w:rsidR="00B2785E" w:rsidRDefault="00B2785E">
      <w:pPr>
        <w:pStyle w:val="CommentText"/>
      </w:pPr>
      <w:r>
        <w:rPr>
          <w:rStyle w:val="CommentReference"/>
        </w:rPr>
        <w:annotationRef/>
      </w:r>
      <w:r>
        <w:t xml:space="preserve">If we are going to keep the temp sensitivities in the ms, then we should probably bring up the fact that the drought is increased, whereas all other studies show decreases with drought. </w:t>
      </w:r>
    </w:p>
  </w:comment>
  <w:comment w:id="128" w:author="Vanessa L Bailey" w:date="2016-04-25T09:14:00Z" w:initials="VLB">
    <w:p w14:paraId="4A79AD02" w14:textId="77777777" w:rsidR="00B2785E" w:rsidRDefault="00B2785E">
      <w:pPr>
        <w:pStyle w:val="CommentText"/>
      </w:pPr>
      <w:r>
        <w:rPr>
          <w:rStyle w:val="CommentReference"/>
        </w:rPr>
        <w:annotationRef/>
      </w:r>
      <w:r>
        <w:t>Confusing sentence; is the this correction accurate?</w:t>
      </w:r>
    </w:p>
    <w:p w14:paraId="38EEFCCB" w14:textId="77777777" w:rsidR="00B2785E" w:rsidRDefault="00B2785E">
      <w:pPr>
        <w:pStyle w:val="CommentText"/>
      </w:pPr>
    </w:p>
    <w:p w14:paraId="4364D422" w14:textId="77777777" w:rsidR="00B2785E" w:rsidRPr="00986E29" w:rsidRDefault="00B2785E">
      <w:pPr>
        <w:pStyle w:val="CommentText"/>
        <w:rPr>
          <w:i/>
        </w:rPr>
      </w:pPr>
      <w:r w:rsidRPr="00986E29">
        <w:rPr>
          <w:i/>
        </w:rPr>
        <w:t>It is important to note, however, that increased temperature alone may not always drive C mineralization rates in forest-mineral soils (</w:t>
      </w:r>
      <w:proofErr w:type="spellStart"/>
      <w:r w:rsidRPr="00986E29">
        <w:rPr>
          <w:i/>
        </w:rPr>
        <w:t>Giardina</w:t>
      </w:r>
      <w:proofErr w:type="spellEnd"/>
      <w:r w:rsidRPr="00986E29">
        <w:rPr>
          <w:i/>
        </w:rPr>
        <w:t xml:space="preserve"> and Ryan, 2000), but it is frequently linked with increases in soil moisture content that can lead to changes in microbial community structure and GHG fluxes (</w:t>
      </w:r>
      <w:proofErr w:type="spellStart"/>
      <w:r w:rsidRPr="00986E29">
        <w:rPr>
          <w:i/>
        </w:rPr>
        <w:t>Xue</w:t>
      </w:r>
      <w:proofErr w:type="spellEnd"/>
      <w:r w:rsidRPr="00986E29">
        <w:rPr>
          <w:i/>
        </w:rPr>
        <w:t xml:space="preserve"> et al., 2016).</w:t>
      </w:r>
      <w:r w:rsidRPr="00986E29">
        <w:rPr>
          <w:rStyle w:val="CommentReference"/>
          <w:i/>
        </w:rPr>
        <w:annotationRef/>
      </w:r>
    </w:p>
  </w:comment>
  <w:comment w:id="136" w:author="A. Peyton Smith" w:date="2016-04-26T05:20:00Z" w:initials="APS">
    <w:p w14:paraId="0E2AF4C5" w14:textId="77777777" w:rsidR="00B2785E" w:rsidRDefault="00B2785E">
      <w:pPr>
        <w:pStyle w:val="CommentText"/>
      </w:pPr>
      <w:r>
        <w:rPr>
          <w:rStyle w:val="CommentReference"/>
        </w:rPr>
        <w:annotationRef/>
      </w:r>
      <w:r>
        <w:t xml:space="preserve">Ok – so what is the relevance of that? What does that mean for C cycling at CPCRW? </w:t>
      </w:r>
    </w:p>
  </w:comment>
  <w:comment w:id="137" w:author="A. Peyton Smith" w:date="2016-04-26T05:20:00Z" w:initials="APS">
    <w:p w14:paraId="20FCE9EF" w14:textId="77777777" w:rsidR="00B2785E" w:rsidRDefault="00B2785E">
      <w:pPr>
        <w:pStyle w:val="CommentText"/>
      </w:pPr>
      <w:r>
        <w:rPr>
          <w:rStyle w:val="CommentReference"/>
        </w:rPr>
        <w:annotationRef/>
      </w:r>
      <w:r>
        <w:t xml:space="preserve">Discuss higher ratio values at 20C than 4C – what dos this mean? It is mentioned in results (and there is quite a difference), but it is not discussed. </w:t>
      </w:r>
    </w:p>
  </w:comment>
  <w:comment w:id="138" w:author="Vanessa L Bailey" w:date="2016-04-25T09:14:00Z" w:initials="VLB">
    <w:p w14:paraId="21A72A6D" w14:textId="77777777" w:rsidR="00B2785E" w:rsidRDefault="00B2785E">
      <w:pPr>
        <w:pStyle w:val="CommentText"/>
      </w:pPr>
      <w:r>
        <w:rPr>
          <w:rStyle w:val="CommentReference"/>
        </w:rPr>
        <w:annotationRef/>
      </w:r>
      <w:r>
        <w:t>Are you still adding content?</w:t>
      </w:r>
    </w:p>
  </w:comment>
  <w:comment w:id="139" w:author="A. Peyton Smith" w:date="2016-04-25T12:18:00Z" w:initials="APS">
    <w:p w14:paraId="25135EB5" w14:textId="77777777" w:rsidR="00B2785E" w:rsidRDefault="00B2785E">
      <w:pPr>
        <w:pStyle w:val="CommentText"/>
      </w:pPr>
      <w:r>
        <w:rPr>
          <w:rStyle w:val="CommentReference"/>
        </w:rPr>
        <w:annotationRef/>
      </w:r>
      <w:r>
        <w:t xml:space="preserve">You know my (and </w:t>
      </w:r>
      <w:proofErr w:type="spellStart"/>
      <w:r>
        <w:t>Schimel’s</w:t>
      </w:r>
      <w:proofErr w:type="spellEnd"/>
      <w:r>
        <w:t>) take on ending a paper with limitations and weaknesses…</w:t>
      </w:r>
      <w:proofErr w:type="gramStart"/>
      <w:r>
        <w:t>.so</w:t>
      </w:r>
      <w:proofErr w:type="gramEnd"/>
      <w:r>
        <w:t xml:space="preserve">, I won’t go into it here. But I do want to stress that if I were skimming this paper, I wouldn’t see subtitles that reflect the important/novel/relevant results of this paper, but instead see it a subtitle with “weaknesses” and sadly, I probably wouldn’t put it in my “hey-let’s-cite-this-cool-work” list. </w:t>
      </w:r>
    </w:p>
    <w:p w14:paraId="732507B0" w14:textId="77777777" w:rsidR="00B2785E" w:rsidRDefault="00B2785E">
      <w:pPr>
        <w:pStyle w:val="CommentText"/>
      </w:pPr>
      <w:r>
        <w:t>…</w:t>
      </w:r>
      <w:proofErr w:type="gramStart"/>
      <w:r>
        <w:t>and</w:t>
      </w:r>
      <w:proofErr w:type="gramEnd"/>
      <w:r>
        <w:t xml:space="preserve"> I want our work to be in that list. </w:t>
      </w:r>
    </w:p>
  </w:comment>
  <w:comment w:id="141" w:author="A. Peyton Smith" w:date="2016-04-25T12:14:00Z" w:initials="APS">
    <w:p w14:paraId="6EA4E525" w14:textId="77777777" w:rsidR="00B2785E" w:rsidRDefault="00B2785E">
      <w:pPr>
        <w:pStyle w:val="CommentText"/>
      </w:pPr>
      <w:r>
        <w:rPr>
          <w:rStyle w:val="CommentReference"/>
        </w:rPr>
        <w:annotationRef/>
      </w:r>
      <w:r>
        <w:t xml:space="preserve">Really? For some reason, I remembered some of the cores to be more down-slope (and not on much of a slope at all). If permafrost were to start melting – you really think that these soils would not be subjected to saturating conditions? </w:t>
      </w:r>
    </w:p>
  </w:comment>
  <w:comment w:id="145" w:author="Vanessa L Bailey" w:date="2016-04-25T09:14:00Z" w:initials="VLB">
    <w:p w14:paraId="46F7A02C" w14:textId="77777777" w:rsidR="00B2785E" w:rsidRDefault="00B2785E">
      <w:pPr>
        <w:pStyle w:val="CommentText"/>
      </w:pPr>
      <w:r>
        <w:rPr>
          <w:rStyle w:val="CommentReference"/>
        </w:rPr>
        <w:annotationRef/>
      </w:r>
      <w:r>
        <w:t xml:space="preserve">I have some ideas for this – can we discuss so that I don’t go way off on a tangent, here? I suspect </w:t>
      </w:r>
      <w:proofErr w:type="gramStart"/>
      <w:r>
        <w:t>one  more</w:t>
      </w:r>
      <w:proofErr w:type="gramEnd"/>
      <w:r>
        <w:t xml:space="preserve"> sentence is all that is needed, but I need to think about it. (I’m thinking about sampling disturbance).</w:t>
      </w:r>
    </w:p>
  </w:comment>
  <w:comment w:id="150" w:author="A. Peyton Smith" w:date="2016-04-26T05:34:00Z" w:initials="APS">
    <w:p w14:paraId="24C888D6" w14:textId="77777777" w:rsidR="00B2785E" w:rsidRDefault="00B2785E">
      <w:pPr>
        <w:pStyle w:val="CommentText"/>
      </w:pPr>
      <w:r>
        <w:rPr>
          <w:rStyle w:val="CommentReference"/>
        </w:rPr>
        <w:annotationRef/>
      </w:r>
      <w:r>
        <w:t>Agree with V, I think we could keep this in the conclusion (its never bad to reiterate why work is important), but let’s add 1-2 sentences that describe our results/research implications.</w:t>
      </w:r>
    </w:p>
  </w:comment>
  <w:comment w:id="146" w:author="Vanessa L Bailey" w:date="2016-04-25T09:14:00Z" w:initials="VLB">
    <w:p w14:paraId="3C362CD8" w14:textId="77777777" w:rsidR="00B2785E" w:rsidRDefault="00B2785E">
      <w:pPr>
        <w:pStyle w:val="CommentText"/>
      </w:pPr>
      <w:r>
        <w:rPr>
          <w:rStyle w:val="CommentReference"/>
        </w:rPr>
        <w:annotationRef/>
      </w:r>
      <w:r>
        <w:t>This is almost introductory – we should state our conclusions from our research.</w:t>
      </w:r>
    </w:p>
  </w:comment>
  <w:comment w:id="194" w:author="Vanessa L Bailey" w:date="2016-04-25T09:14:00Z" w:initials="VLB">
    <w:p w14:paraId="05632FAB" w14:textId="77777777" w:rsidR="00B2785E" w:rsidRDefault="00B2785E" w:rsidP="00DF7612">
      <w:pPr>
        <w:pStyle w:val="CommentText"/>
      </w:pPr>
      <w:r>
        <w:rPr>
          <w:rStyle w:val="CommentReference"/>
        </w:rPr>
        <w:annotationRef/>
      </w:r>
      <w:r>
        <w:rPr>
          <w:rStyle w:val="CommentReference"/>
        </w:rPr>
        <w:annotationRef/>
      </w:r>
      <w:r>
        <w:t xml:space="preserve">Does this differentiate in </w:t>
      </w:r>
      <w:proofErr w:type="spellStart"/>
      <w:r>
        <w:t>greyscale</w:t>
      </w:r>
      <w:proofErr w:type="spellEnd"/>
      <w:r>
        <w:t>?</w:t>
      </w:r>
    </w:p>
    <w:p w14:paraId="49285464" w14:textId="77777777" w:rsidR="00B2785E" w:rsidRDefault="00B2785E">
      <w:pPr>
        <w:pStyle w:val="CommentText"/>
      </w:pPr>
    </w:p>
  </w:comment>
  <w:comment w:id="195" w:author="Vanessa L Bailey" w:date="2016-04-25T09:14:00Z" w:initials="VLB">
    <w:p w14:paraId="2B3A4CAF" w14:textId="77777777" w:rsidR="00B2785E" w:rsidRDefault="00B2785E">
      <w:pPr>
        <w:pStyle w:val="CommentText"/>
      </w:pPr>
      <w:r>
        <w:rPr>
          <w:rStyle w:val="CommentReference"/>
        </w:rPr>
        <w:annotationRef/>
      </w:r>
      <w:r>
        <w:t xml:space="preserve">Might want to remind them that “controlled” drought was meant as a counterpart to the 4C drought.  The blank figure will make them have to figure it out themselves, otherwise. </w:t>
      </w:r>
    </w:p>
  </w:comment>
  <w:comment w:id="196" w:author="Vanessa L Bailey" w:date="2016-04-25T09:14:00Z" w:initials="VLB">
    <w:p w14:paraId="769C8C92" w14:textId="77777777" w:rsidR="00B2785E" w:rsidRDefault="00B2785E">
      <w:pPr>
        <w:pStyle w:val="CommentText"/>
      </w:pPr>
      <w:r>
        <w:rPr>
          <w:rStyle w:val="CommentReference"/>
        </w:rPr>
        <w:annotationRef/>
      </w:r>
      <w:r>
        <w:t>And grey-scale differentiation needs to be confirmed.</w:t>
      </w:r>
    </w:p>
  </w:comment>
  <w:comment w:id="197" w:author="A. Peyton Smith" w:date="2016-04-26T05:13:00Z" w:initials="APS">
    <w:p w14:paraId="6EC9A350" w14:textId="77777777" w:rsidR="00B2785E" w:rsidRDefault="00B2785E">
      <w:pPr>
        <w:pStyle w:val="CommentText"/>
      </w:pPr>
      <w:r>
        <w:rPr>
          <w:rStyle w:val="CommentReference"/>
        </w:rPr>
        <w:annotationRef/>
      </w:r>
      <w:r>
        <w:t xml:space="preserve">Also, make sure to add letters to clarify which means differ (for CO2).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41F2AE" w15:done="0"/>
  <w15:commentEx w15:paraId="7F80D359" w15:done="0"/>
  <w15:commentEx w15:paraId="64500EBB" w15:done="0"/>
  <w15:commentEx w15:paraId="3F6CBA93" w15:done="0"/>
  <w15:commentEx w15:paraId="16D03977" w15:done="0"/>
  <w15:commentEx w15:paraId="0586AB4E" w15:done="0"/>
  <w15:commentEx w15:paraId="1A5C04E0" w15:done="0"/>
  <w15:commentEx w15:paraId="7D0328AD" w15:done="0"/>
  <w15:commentEx w15:paraId="6F884EDD" w15:done="0"/>
  <w15:commentEx w15:paraId="530AC030" w15:done="0"/>
  <w15:commentEx w15:paraId="691F82AB" w15:done="0"/>
  <w15:commentEx w15:paraId="7DA1C4DE" w15:done="0"/>
  <w15:commentEx w15:paraId="61423609" w15:done="0"/>
  <w15:commentEx w15:paraId="60FF209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7D2802" w14:textId="77777777" w:rsidR="00B2785E" w:rsidRDefault="00B2785E">
      <w:pPr>
        <w:spacing w:after="0"/>
      </w:pPr>
      <w:r>
        <w:separator/>
      </w:r>
    </w:p>
  </w:endnote>
  <w:endnote w:type="continuationSeparator" w:id="0">
    <w:p w14:paraId="7B073FA5" w14:textId="77777777" w:rsidR="00B2785E" w:rsidRDefault="00B278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STIXGeneral-Regular">
    <w:panose1 w:val="00000000000000000000"/>
    <w:charset w:val="00"/>
    <w:family w:val="auto"/>
    <w:pitch w:val="variable"/>
    <w:sig w:usb0="A00002FF" w:usb1="4203FDFF" w:usb2="02000020" w:usb3="00000000" w:csb0="8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6C66" w14:textId="77777777" w:rsidR="00B2785E" w:rsidRDefault="00B2785E" w:rsidP="00E875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A7450B" w14:textId="77777777" w:rsidR="00B2785E" w:rsidRDefault="00B2785E" w:rsidP="00E1246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36B79" w14:textId="77777777" w:rsidR="00B2785E" w:rsidRDefault="00B2785E" w:rsidP="00E875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5E17">
      <w:rPr>
        <w:rStyle w:val="PageNumber"/>
        <w:noProof/>
      </w:rPr>
      <w:t>11</w:t>
    </w:r>
    <w:r>
      <w:rPr>
        <w:rStyle w:val="PageNumber"/>
      </w:rPr>
      <w:fldChar w:fldCharType="end"/>
    </w:r>
  </w:p>
  <w:p w14:paraId="337EC7FD" w14:textId="77777777" w:rsidR="00B2785E" w:rsidRDefault="00B2785E" w:rsidP="00E1246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AAA55" w14:textId="77777777" w:rsidR="00B2785E" w:rsidRDefault="00B2785E">
      <w:r>
        <w:separator/>
      </w:r>
    </w:p>
  </w:footnote>
  <w:footnote w:type="continuationSeparator" w:id="0">
    <w:p w14:paraId="511B64BC" w14:textId="77777777" w:rsidR="00B2785E" w:rsidRDefault="00B278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7C0DE2"/>
    <w:multiLevelType w:val="multilevel"/>
    <w:tmpl w:val="C4AEBB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E17F69BA"/>
    <w:multiLevelType w:val="multilevel"/>
    <w:tmpl w:val="D1CE46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2">
    <w:nsid w:val="3C7C238F"/>
    <w:multiLevelType w:val="hybridMultilevel"/>
    <w:tmpl w:val="3E384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nessa L Bailey">
    <w15:presenceInfo w15:providerId="None" w15:userId="Vanessa L Bai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655D1"/>
    <w:rsid w:val="00181E87"/>
    <w:rsid w:val="002126FE"/>
    <w:rsid w:val="00255F2A"/>
    <w:rsid w:val="00277EC5"/>
    <w:rsid w:val="003215C1"/>
    <w:rsid w:val="00421FBF"/>
    <w:rsid w:val="004231EA"/>
    <w:rsid w:val="004A0890"/>
    <w:rsid w:val="004E29B3"/>
    <w:rsid w:val="004E765C"/>
    <w:rsid w:val="005206FB"/>
    <w:rsid w:val="00590D07"/>
    <w:rsid w:val="00596207"/>
    <w:rsid w:val="005C5211"/>
    <w:rsid w:val="00614D0C"/>
    <w:rsid w:val="00623610"/>
    <w:rsid w:val="00650963"/>
    <w:rsid w:val="00675B9D"/>
    <w:rsid w:val="0073705C"/>
    <w:rsid w:val="00784D58"/>
    <w:rsid w:val="007D5C4C"/>
    <w:rsid w:val="007E50FB"/>
    <w:rsid w:val="00827808"/>
    <w:rsid w:val="008738B7"/>
    <w:rsid w:val="00894308"/>
    <w:rsid w:val="008D671E"/>
    <w:rsid w:val="008D6863"/>
    <w:rsid w:val="008F4BA9"/>
    <w:rsid w:val="00986E29"/>
    <w:rsid w:val="00996E10"/>
    <w:rsid w:val="009B62B5"/>
    <w:rsid w:val="009F1180"/>
    <w:rsid w:val="00A10192"/>
    <w:rsid w:val="00A14C80"/>
    <w:rsid w:val="00A43265"/>
    <w:rsid w:val="00A87BA7"/>
    <w:rsid w:val="00B00CCA"/>
    <w:rsid w:val="00B170F4"/>
    <w:rsid w:val="00B2785E"/>
    <w:rsid w:val="00B86B75"/>
    <w:rsid w:val="00BC48D5"/>
    <w:rsid w:val="00BE7224"/>
    <w:rsid w:val="00BF29B1"/>
    <w:rsid w:val="00C36279"/>
    <w:rsid w:val="00C43266"/>
    <w:rsid w:val="00C50600"/>
    <w:rsid w:val="00CF2EC7"/>
    <w:rsid w:val="00D43FEB"/>
    <w:rsid w:val="00D45EBD"/>
    <w:rsid w:val="00DE539F"/>
    <w:rsid w:val="00DF7612"/>
    <w:rsid w:val="00E033BD"/>
    <w:rsid w:val="00E12462"/>
    <w:rsid w:val="00E315A3"/>
    <w:rsid w:val="00E34824"/>
    <w:rsid w:val="00E73A24"/>
    <w:rsid w:val="00E85F17"/>
    <w:rsid w:val="00E87542"/>
    <w:rsid w:val="00E92260"/>
    <w:rsid w:val="00EA5210"/>
    <w:rsid w:val="00ED6A6C"/>
    <w:rsid w:val="00F76AFA"/>
    <w:rsid w:val="00F77534"/>
    <w:rsid w:val="00FA5E17"/>
    <w:rsid w:val="00FE50F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B9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A10192"/>
    <w:rPr>
      <w:rFonts w:cs="Times New Roman"/>
    </w:rPr>
  </w:style>
  <w:style w:type="paragraph" w:styleId="Heading1">
    <w:name w:val="heading 1"/>
    <w:basedOn w:val="Normal"/>
    <w:next w:val="BodyText"/>
    <w:link w:val="Heading1Char"/>
    <w:uiPriority w:val="9"/>
    <w:qFormat/>
    <w:rsid w:val="00A10192"/>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rsid w:val="00A10192"/>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rsid w:val="00A10192"/>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rsid w:val="00A10192"/>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rsid w:val="00A10192"/>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rsid w:val="00A10192"/>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19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1019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1019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10192"/>
    <w:rPr>
      <w:rFonts w:eastAsiaTheme="minorEastAsia" w:cstheme="minorBidi"/>
      <w:b/>
      <w:bCs/>
      <w:sz w:val="28"/>
      <w:szCs w:val="28"/>
    </w:rPr>
  </w:style>
  <w:style w:type="character" w:customStyle="1" w:styleId="Heading5Char">
    <w:name w:val="Heading 5 Char"/>
    <w:basedOn w:val="DefaultParagraphFont"/>
    <w:link w:val="Heading5"/>
    <w:uiPriority w:val="9"/>
    <w:semiHidden/>
    <w:rsid w:val="00A10192"/>
    <w:rPr>
      <w:rFonts w:eastAsiaTheme="minorEastAsia" w:cstheme="minorBidi"/>
      <w:b/>
      <w:bCs/>
      <w:i/>
      <w:iCs/>
      <w:sz w:val="26"/>
      <w:szCs w:val="26"/>
    </w:rPr>
  </w:style>
  <w:style w:type="character" w:customStyle="1" w:styleId="Heading6Char">
    <w:name w:val="Heading 6 Char"/>
    <w:basedOn w:val="DefaultParagraphFont"/>
    <w:link w:val="Heading6"/>
    <w:uiPriority w:val="9"/>
    <w:semiHidden/>
    <w:rsid w:val="00A10192"/>
    <w:rPr>
      <w:rFonts w:eastAsiaTheme="minorEastAsia" w:cstheme="minorBidi"/>
      <w:b/>
      <w:bCs/>
      <w:sz w:val="22"/>
      <w:szCs w:val="22"/>
    </w:rPr>
  </w:style>
  <w:style w:type="paragraph" w:styleId="BodyText">
    <w:name w:val="Body Text"/>
    <w:basedOn w:val="Normal"/>
    <w:link w:val="BodyTextChar"/>
    <w:uiPriority w:val="99"/>
    <w:qFormat/>
    <w:rsid w:val="00A10192"/>
    <w:pPr>
      <w:spacing w:before="180" w:after="180"/>
    </w:pPr>
  </w:style>
  <w:style w:type="character" w:customStyle="1" w:styleId="BodyTextChar">
    <w:name w:val="Body Text Char"/>
    <w:basedOn w:val="DefaultParagraphFont"/>
    <w:link w:val="BodyText"/>
    <w:uiPriority w:val="99"/>
    <w:semiHidden/>
    <w:rsid w:val="00A10192"/>
    <w:rPr>
      <w:rFonts w:cs="Times New Roman"/>
    </w:rPr>
  </w:style>
  <w:style w:type="paragraph" w:customStyle="1" w:styleId="FirstParagraph">
    <w:name w:val="First Paragraph"/>
    <w:basedOn w:val="BodyText"/>
    <w:next w:val="BodyText"/>
    <w:qFormat/>
    <w:rsid w:val="00A10192"/>
  </w:style>
  <w:style w:type="paragraph" w:customStyle="1" w:styleId="Compact">
    <w:name w:val="Compact"/>
    <w:basedOn w:val="BodyText"/>
    <w:qFormat/>
    <w:rsid w:val="00A10192"/>
    <w:pPr>
      <w:spacing w:before="36" w:after="36"/>
    </w:pPr>
  </w:style>
  <w:style w:type="paragraph" w:styleId="Title">
    <w:name w:val="Title"/>
    <w:basedOn w:val="Normal"/>
    <w:next w:val="BodyText"/>
    <w:link w:val="TitleChar"/>
    <w:uiPriority w:val="10"/>
    <w:qFormat/>
    <w:rsid w:val="00A10192"/>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sid w:val="00A10192"/>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rsid w:val="00A10192"/>
    <w:pPr>
      <w:spacing w:before="240"/>
    </w:pPr>
    <w:rPr>
      <w:sz w:val="30"/>
      <w:szCs w:val="30"/>
    </w:rPr>
  </w:style>
  <w:style w:type="character" w:customStyle="1" w:styleId="SubtitleChar">
    <w:name w:val="Subtitle Char"/>
    <w:basedOn w:val="DefaultParagraphFont"/>
    <w:link w:val="Subtitle"/>
    <w:uiPriority w:val="11"/>
    <w:rsid w:val="00A10192"/>
    <w:rPr>
      <w:rFonts w:asciiTheme="majorHAnsi" w:eastAsiaTheme="majorEastAsia" w:hAnsiTheme="majorHAnsi" w:cstheme="majorBidi"/>
    </w:rPr>
  </w:style>
  <w:style w:type="paragraph" w:customStyle="1" w:styleId="Author">
    <w:name w:val="Author"/>
    <w:next w:val="BodyText"/>
    <w:qFormat/>
    <w:rsid w:val="00A10192"/>
    <w:pPr>
      <w:keepNext/>
      <w:keepLines/>
      <w:jc w:val="center"/>
    </w:pPr>
    <w:rPr>
      <w:rFonts w:cs="Times New Roman"/>
    </w:rPr>
  </w:style>
  <w:style w:type="paragraph" w:styleId="Date">
    <w:name w:val="Date"/>
    <w:basedOn w:val="Normal"/>
    <w:next w:val="BodyText"/>
    <w:link w:val="DateChar"/>
    <w:uiPriority w:val="99"/>
    <w:qFormat/>
    <w:rsid w:val="00A10192"/>
    <w:pPr>
      <w:keepNext/>
      <w:keepLines/>
      <w:jc w:val="center"/>
    </w:pPr>
  </w:style>
  <w:style w:type="character" w:customStyle="1" w:styleId="DateChar">
    <w:name w:val="Date Char"/>
    <w:basedOn w:val="DefaultParagraphFont"/>
    <w:link w:val="Date"/>
    <w:uiPriority w:val="99"/>
    <w:semiHidden/>
    <w:rsid w:val="00A10192"/>
    <w:rPr>
      <w:rFonts w:cs="Times New Roman"/>
    </w:rPr>
  </w:style>
  <w:style w:type="paragraph" w:customStyle="1" w:styleId="Abstract">
    <w:name w:val="Abstract"/>
    <w:basedOn w:val="Normal"/>
    <w:next w:val="BodyText"/>
    <w:qFormat/>
    <w:rsid w:val="00A10192"/>
    <w:pPr>
      <w:keepNext/>
      <w:keepLines/>
      <w:spacing w:before="300" w:after="300"/>
    </w:pPr>
    <w:rPr>
      <w:sz w:val="20"/>
      <w:szCs w:val="20"/>
    </w:rPr>
  </w:style>
  <w:style w:type="paragraph" w:styleId="Bibliography">
    <w:name w:val="Bibliography"/>
    <w:basedOn w:val="Normal"/>
    <w:uiPriority w:val="37"/>
    <w:qFormat/>
    <w:rsid w:val="00A10192"/>
  </w:style>
  <w:style w:type="paragraph" w:styleId="BlockText">
    <w:name w:val="Block Text"/>
    <w:basedOn w:val="BodyText"/>
    <w:next w:val="BodyText"/>
    <w:uiPriority w:val="9"/>
    <w:unhideWhenUsed/>
    <w:qFormat/>
    <w:rsid w:val="00A10192"/>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rsid w:val="00A10192"/>
  </w:style>
  <w:style w:type="character" w:customStyle="1" w:styleId="FootnoteTextChar">
    <w:name w:val="Footnote Text Char"/>
    <w:basedOn w:val="DefaultParagraphFont"/>
    <w:link w:val="FootnoteText"/>
    <w:uiPriority w:val="99"/>
    <w:semiHidden/>
    <w:rsid w:val="00A10192"/>
    <w:rPr>
      <w:rFonts w:cs="Times New Roman"/>
    </w:rPr>
  </w:style>
  <w:style w:type="paragraph" w:customStyle="1" w:styleId="DefinitionTerm">
    <w:name w:val="Definition Term"/>
    <w:basedOn w:val="Normal"/>
    <w:next w:val="Definition"/>
    <w:rsid w:val="00A10192"/>
    <w:pPr>
      <w:keepNext/>
      <w:keepLines/>
      <w:spacing w:after="0"/>
    </w:pPr>
    <w:rPr>
      <w:b/>
    </w:rPr>
  </w:style>
  <w:style w:type="paragraph" w:customStyle="1" w:styleId="Definition">
    <w:name w:val="Definition"/>
    <w:basedOn w:val="Normal"/>
    <w:rsid w:val="00A10192"/>
  </w:style>
  <w:style w:type="paragraph" w:styleId="Caption">
    <w:name w:val="caption"/>
    <w:basedOn w:val="Normal"/>
    <w:link w:val="CaptionChar"/>
    <w:uiPriority w:val="35"/>
    <w:rsid w:val="00A10192"/>
    <w:pPr>
      <w:spacing w:after="120"/>
    </w:pPr>
    <w:rPr>
      <w:i/>
    </w:rPr>
  </w:style>
  <w:style w:type="paragraph" w:customStyle="1" w:styleId="TableCaption">
    <w:name w:val="Table Caption"/>
    <w:basedOn w:val="Caption"/>
    <w:rsid w:val="00A10192"/>
    <w:pPr>
      <w:keepNext/>
    </w:pPr>
  </w:style>
  <w:style w:type="paragraph" w:customStyle="1" w:styleId="ImageCaption">
    <w:name w:val="Image Caption"/>
    <w:basedOn w:val="Caption"/>
    <w:rsid w:val="00A10192"/>
  </w:style>
  <w:style w:type="paragraph" w:customStyle="1" w:styleId="Figure">
    <w:name w:val="Figure"/>
    <w:basedOn w:val="Normal"/>
    <w:rsid w:val="00A10192"/>
  </w:style>
  <w:style w:type="paragraph" w:customStyle="1" w:styleId="FigurewithCaption">
    <w:name w:val="Figure with Caption"/>
    <w:basedOn w:val="Figure"/>
    <w:rsid w:val="00A10192"/>
    <w:pPr>
      <w:keepNext/>
    </w:pPr>
  </w:style>
  <w:style w:type="character" w:customStyle="1" w:styleId="CaptionChar">
    <w:name w:val="Caption Char"/>
    <w:basedOn w:val="DefaultParagraphFont"/>
    <w:link w:val="Caption"/>
    <w:locked/>
    <w:rsid w:val="00A10192"/>
    <w:rPr>
      <w:rFonts w:cs="Times New Roman"/>
    </w:rPr>
  </w:style>
  <w:style w:type="character" w:customStyle="1" w:styleId="VerbatimChar">
    <w:name w:val="Verbatim Char"/>
    <w:basedOn w:val="CaptionChar"/>
    <w:link w:val="SourceCode"/>
    <w:locked/>
    <w:rsid w:val="00A10192"/>
    <w:rPr>
      <w:rFonts w:ascii="Consolas" w:hAnsi="Consolas" w:cs="Times New Roman"/>
      <w:sz w:val="22"/>
    </w:rPr>
  </w:style>
  <w:style w:type="character" w:styleId="FootnoteReference">
    <w:name w:val="footnote reference"/>
    <w:basedOn w:val="CaptionChar"/>
    <w:uiPriority w:val="99"/>
    <w:rsid w:val="00A10192"/>
    <w:rPr>
      <w:rFonts w:cs="Times New Roman"/>
      <w:vertAlign w:val="superscript"/>
    </w:rPr>
  </w:style>
  <w:style w:type="character" w:styleId="Hyperlink">
    <w:name w:val="Hyperlink"/>
    <w:basedOn w:val="CaptionChar"/>
    <w:uiPriority w:val="99"/>
    <w:rsid w:val="00A10192"/>
    <w:rPr>
      <w:rFonts w:cs="Times New Roman"/>
      <w:color w:val="4F81BD" w:themeColor="accent1"/>
    </w:rPr>
  </w:style>
  <w:style w:type="paragraph" w:styleId="TOCHeading">
    <w:name w:val="TOC Heading"/>
    <w:basedOn w:val="Heading1"/>
    <w:next w:val="BodyText"/>
    <w:uiPriority w:val="39"/>
    <w:unhideWhenUsed/>
    <w:qFormat/>
    <w:rsid w:val="00A10192"/>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A10192"/>
    <w:pPr>
      <w:shd w:val="clear" w:color="auto" w:fill="F8F8F8"/>
      <w:wordWrap w:val="0"/>
    </w:pPr>
  </w:style>
  <w:style w:type="character" w:customStyle="1" w:styleId="KeywordTok">
    <w:name w:val="KeywordTok"/>
    <w:basedOn w:val="VerbatimChar"/>
    <w:rsid w:val="00A10192"/>
    <w:rPr>
      <w:rFonts w:ascii="Consolas" w:hAnsi="Consolas" w:cs="Times New Roman"/>
      <w:b/>
      <w:color w:val="204A87"/>
      <w:sz w:val="22"/>
      <w:shd w:val="clear" w:color="auto" w:fill="F8F8F8"/>
    </w:rPr>
  </w:style>
  <w:style w:type="character" w:customStyle="1" w:styleId="DataTypeTok">
    <w:name w:val="DataTypeTok"/>
    <w:basedOn w:val="VerbatimChar"/>
    <w:rsid w:val="00A10192"/>
    <w:rPr>
      <w:rFonts w:ascii="Consolas" w:hAnsi="Consolas" w:cs="Times New Roman"/>
      <w:color w:val="204A87"/>
      <w:sz w:val="22"/>
      <w:shd w:val="clear" w:color="auto" w:fill="F8F8F8"/>
    </w:rPr>
  </w:style>
  <w:style w:type="character" w:customStyle="1" w:styleId="DecValTok">
    <w:name w:val="DecValTok"/>
    <w:basedOn w:val="VerbatimChar"/>
    <w:rsid w:val="00A10192"/>
    <w:rPr>
      <w:rFonts w:ascii="Consolas" w:hAnsi="Consolas" w:cs="Times New Roman"/>
      <w:color w:val="0000CF"/>
      <w:sz w:val="22"/>
      <w:shd w:val="clear" w:color="auto" w:fill="F8F8F8"/>
    </w:rPr>
  </w:style>
  <w:style w:type="character" w:customStyle="1" w:styleId="BaseNTok">
    <w:name w:val="BaseNTok"/>
    <w:basedOn w:val="VerbatimChar"/>
    <w:rsid w:val="00A10192"/>
    <w:rPr>
      <w:rFonts w:ascii="Consolas" w:hAnsi="Consolas" w:cs="Times New Roman"/>
      <w:color w:val="0000CF"/>
      <w:sz w:val="22"/>
      <w:shd w:val="clear" w:color="auto" w:fill="F8F8F8"/>
    </w:rPr>
  </w:style>
  <w:style w:type="character" w:customStyle="1" w:styleId="FloatTok">
    <w:name w:val="FloatTok"/>
    <w:basedOn w:val="VerbatimChar"/>
    <w:rsid w:val="00A10192"/>
    <w:rPr>
      <w:rFonts w:ascii="Consolas" w:hAnsi="Consolas" w:cs="Times New Roman"/>
      <w:color w:val="0000CF"/>
      <w:sz w:val="22"/>
      <w:shd w:val="clear" w:color="auto" w:fill="F8F8F8"/>
    </w:rPr>
  </w:style>
  <w:style w:type="character" w:customStyle="1" w:styleId="ConstantTok">
    <w:name w:val="ConstantTok"/>
    <w:basedOn w:val="VerbatimChar"/>
    <w:rsid w:val="00A10192"/>
    <w:rPr>
      <w:rFonts w:ascii="Consolas" w:hAnsi="Consolas" w:cs="Times New Roman"/>
      <w:color w:val="000000"/>
      <w:sz w:val="22"/>
      <w:shd w:val="clear" w:color="auto" w:fill="F8F8F8"/>
    </w:rPr>
  </w:style>
  <w:style w:type="character" w:customStyle="1" w:styleId="CharTok">
    <w:name w:val="CharTok"/>
    <w:basedOn w:val="VerbatimChar"/>
    <w:rsid w:val="00A10192"/>
    <w:rPr>
      <w:rFonts w:ascii="Consolas" w:hAnsi="Consolas" w:cs="Times New Roman"/>
      <w:color w:val="4E9A06"/>
      <w:sz w:val="22"/>
      <w:shd w:val="clear" w:color="auto" w:fill="F8F8F8"/>
    </w:rPr>
  </w:style>
  <w:style w:type="character" w:customStyle="1" w:styleId="SpecialCharTok">
    <w:name w:val="SpecialCharTok"/>
    <w:basedOn w:val="VerbatimChar"/>
    <w:rsid w:val="00A10192"/>
    <w:rPr>
      <w:rFonts w:ascii="Consolas" w:hAnsi="Consolas" w:cs="Times New Roman"/>
      <w:color w:val="000000"/>
      <w:sz w:val="22"/>
      <w:shd w:val="clear" w:color="auto" w:fill="F8F8F8"/>
    </w:rPr>
  </w:style>
  <w:style w:type="character" w:customStyle="1" w:styleId="StringTok">
    <w:name w:val="StringTok"/>
    <w:basedOn w:val="VerbatimChar"/>
    <w:rsid w:val="00A10192"/>
    <w:rPr>
      <w:rFonts w:ascii="Consolas" w:hAnsi="Consolas" w:cs="Times New Roman"/>
      <w:color w:val="4E9A06"/>
      <w:sz w:val="22"/>
      <w:shd w:val="clear" w:color="auto" w:fill="F8F8F8"/>
    </w:rPr>
  </w:style>
  <w:style w:type="character" w:customStyle="1" w:styleId="VerbatimStringTok">
    <w:name w:val="VerbatimStringTok"/>
    <w:basedOn w:val="VerbatimChar"/>
    <w:rsid w:val="00A10192"/>
    <w:rPr>
      <w:rFonts w:ascii="Consolas" w:hAnsi="Consolas" w:cs="Times New Roman"/>
      <w:color w:val="4E9A06"/>
      <w:sz w:val="22"/>
      <w:shd w:val="clear" w:color="auto" w:fill="F8F8F8"/>
    </w:rPr>
  </w:style>
  <w:style w:type="character" w:customStyle="1" w:styleId="SpecialStringTok">
    <w:name w:val="SpecialStringTok"/>
    <w:basedOn w:val="VerbatimChar"/>
    <w:rsid w:val="00A10192"/>
    <w:rPr>
      <w:rFonts w:ascii="Consolas" w:hAnsi="Consolas" w:cs="Times New Roman"/>
      <w:color w:val="4E9A06"/>
      <w:sz w:val="22"/>
      <w:shd w:val="clear" w:color="auto" w:fill="F8F8F8"/>
    </w:rPr>
  </w:style>
  <w:style w:type="character" w:customStyle="1" w:styleId="ImportTok">
    <w:name w:val="ImportTok"/>
    <w:basedOn w:val="VerbatimChar"/>
    <w:rsid w:val="00A10192"/>
    <w:rPr>
      <w:rFonts w:ascii="Consolas" w:hAnsi="Consolas" w:cs="Times New Roman"/>
      <w:sz w:val="22"/>
      <w:shd w:val="clear" w:color="auto" w:fill="F8F8F8"/>
    </w:rPr>
  </w:style>
  <w:style w:type="character" w:customStyle="1" w:styleId="CommentTok">
    <w:name w:val="CommentTok"/>
    <w:basedOn w:val="VerbatimChar"/>
    <w:rsid w:val="00A10192"/>
    <w:rPr>
      <w:rFonts w:ascii="Consolas" w:hAnsi="Consolas" w:cs="Times New Roman"/>
      <w:i/>
      <w:color w:val="8F5902"/>
      <w:sz w:val="22"/>
      <w:shd w:val="clear" w:color="auto" w:fill="F8F8F8"/>
    </w:rPr>
  </w:style>
  <w:style w:type="character" w:customStyle="1" w:styleId="DocumentationTok">
    <w:name w:val="DocumentationTok"/>
    <w:basedOn w:val="VerbatimChar"/>
    <w:rsid w:val="00A10192"/>
    <w:rPr>
      <w:rFonts w:ascii="Consolas" w:hAnsi="Consolas" w:cs="Times New Roman"/>
      <w:b/>
      <w:i/>
      <w:color w:val="8F5902"/>
      <w:sz w:val="22"/>
      <w:shd w:val="clear" w:color="auto" w:fill="F8F8F8"/>
    </w:rPr>
  </w:style>
  <w:style w:type="character" w:customStyle="1" w:styleId="AnnotationTok">
    <w:name w:val="AnnotationTok"/>
    <w:basedOn w:val="VerbatimChar"/>
    <w:rsid w:val="00A10192"/>
    <w:rPr>
      <w:rFonts w:ascii="Consolas" w:hAnsi="Consolas" w:cs="Times New Roman"/>
      <w:b/>
      <w:i/>
      <w:color w:val="8F5902"/>
      <w:sz w:val="22"/>
      <w:shd w:val="clear" w:color="auto" w:fill="F8F8F8"/>
    </w:rPr>
  </w:style>
  <w:style w:type="character" w:customStyle="1" w:styleId="CommentVarTok">
    <w:name w:val="CommentVarTok"/>
    <w:basedOn w:val="VerbatimChar"/>
    <w:rsid w:val="00A10192"/>
    <w:rPr>
      <w:rFonts w:ascii="Consolas" w:hAnsi="Consolas" w:cs="Times New Roman"/>
      <w:b/>
      <w:i/>
      <w:color w:val="8F5902"/>
      <w:sz w:val="22"/>
      <w:shd w:val="clear" w:color="auto" w:fill="F8F8F8"/>
    </w:rPr>
  </w:style>
  <w:style w:type="character" w:customStyle="1" w:styleId="OtherTok">
    <w:name w:val="OtherTok"/>
    <w:basedOn w:val="VerbatimChar"/>
    <w:rsid w:val="00A10192"/>
    <w:rPr>
      <w:rFonts w:ascii="Consolas" w:hAnsi="Consolas" w:cs="Times New Roman"/>
      <w:color w:val="8F5902"/>
      <w:sz w:val="22"/>
      <w:shd w:val="clear" w:color="auto" w:fill="F8F8F8"/>
    </w:rPr>
  </w:style>
  <w:style w:type="character" w:customStyle="1" w:styleId="FunctionTok">
    <w:name w:val="FunctionTok"/>
    <w:basedOn w:val="VerbatimChar"/>
    <w:rsid w:val="00A10192"/>
    <w:rPr>
      <w:rFonts w:ascii="Consolas" w:hAnsi="Consolas" w:cs="Times New Roman"/>
      <w:color w:val="000000"/>
      <w:sz w:val="22"/>
      <w:shd w:val="clear" w:color="auto" w:fill="F8F8F8"/>
    </w:rPr>
  </w:style>
  <w:style w:type="character" w:customStyle="1" w:styleId="VariableTok">
    <w:name w:val="VariableTok"/>
    <w:basedOn w:val="VerbatimChar"/>
    <w:rsid w:val="00A10192"/>
    <w:rPr>
      <w:rFonts w:ascii="Consolas" w:hAnsi="Consolas" w:cs="Times New Roman"/>
      <w:color w:val="000000"/>
      <w:sz w:val="22"/>
      <w:shd w:val="clear" w:color="auto" w:fill="F8F8F8"/>
    </w:rPr>
  </w:style>
  <w:style w:type="character" w:customStyle="1" w:styleId="ControlFlowTok">
    <w:name w:val="ControlFlowTok"/>
    <w:basedOn w:val="VerbatimChar"/>
    <w:rsid w:val="00A10192"/>
    <w:rPr>
      <w:rFonts w:ascii="Consolas" w:hAnsi="Consolas" w:cs="Times New Roman"/>
      <w:b/>
      <w:color w:val="204A87"/>
      <w:sz w:val="22"/>
      <w:shd w:val="clear" w:color="auto" w:fill="F8F8F8"/>
    </w:rPr>
  </w:style>
  <w:style w:type="character" w:customStyle="1" w:styleId="OperatorTok">
    <w:name w:val="OperatorTok"/>
    <w:basedOn w:val="VerbatimChar"/>
    <w:rsid w:val="00A10192"/>
    <w:rPr>
      <w:rFonts w:ascii="Consolas" w:hAnsi="Consolas" w:cs="Times New Roman"/>
      <w:b/>
      <w:color w:val="CE5C00"/>
      <w:sz w:val="22"/>
      <w:shd w:val="clear" w:color="auto" w:fill="F8F8F8"/>
    </w:rPr>
  </w:style>
  <w:style w:type="character" w:customStyle="1" w:styleId="BuiltInTok">
    <w:name w:val="BuiltInTok"/>
    <w:basedOn w:val="VerbatimChar"/>
    <w:rsid w:val="00A10192"/>
    <w:rPr>
      <w:rFonts w:ascii="Consolas" w:hAnsi="Consolas" w:cs="Times New Roman"/>
      <w:sz w:val="22"/>
      <w:shd w:val="clear" w:color="auto" w:fill="F8F8F8"/>
    </w:rPr>
  </w:style>
  <w:style w:type="character" w:customStyle="1" w:styleId="ExtensionTok">
    <w:name w:val="ExtensionTok"/>
    <w:basedOn w:val="VerbatimChar"/>
    <w:rsid w:val="00A10192"/>
    <w:rPr>
      <w:rFonts w:ascii="Consolas" w:hAnsi="Consolas" w:cs="Times New Roman"/>
      <w:sz w:val="22"/>
      <w:shd w:val="clear" w:color="auto" w:fill="F8F8F8"/>
    </w:rPr>
  </w:style>
  <w:style w:type="character" w:customStyle="1" w:styleId="PreprocessorTok">
    <w:name w:val="PreprocessorTok"/>
    <w:basedOn w:val="VerbatimChar"/>
    <w:rsid w:val="00A10192"/>
    <w:rPr>
      <w:rFonts w:ascii="Consolas" w:hAnsi="Consolas" w:cs="Times New Roman"/>
      <w:i/>
      <w:color w:val="8F5902"/>
      <w:sz w:val="22"/>
      <w:shd w:val="clear" w:color="auto" w:fill="F8F8F8"/>
    </w:rPr>
  </w:style>
  <w:style w:type="character" w:customStyle="1" w:styleId="AttributeTok">
    <w:name w:val="AttributeTok"/>
    <w:basedOn w:val="VerbatimChar"/>
    <w:rsid w:val="00A10192"/>
    <w:rPr>
      <w:rFonts w:ascii="Consolas" w:hAnsi="Consolas" w:cs="Times New Roman"/>
      <w:color w:val="C4A000"/>
      <w:sz w:val="22"/>
      <w:shd w:val="clear" w:color="auto" w:fill="F8F8F8"/>
    </w:rPr>
  </w:style>
  <w:style w:type="character" w:customStyle="1" w:styleId="RegionMarkerTok">
    <w:name w:val="RegionMarkerTok"/>
    <w:basedOn w:val="VerbatimChar"/>
    <w:rsid w:val="00A10192"/>
    <w:rPr>
      <w:rFonts w:ascii="Consolas" w:hAnsi="Consolas" w:cs="Times New Roman"/>
      <w:sz w:val="22"/>
      <w:shd w:val="clear" w:color="auto" w:fill="F8F8F8"/>
    </w:rPr>
  </w:style>
  <w:style w:type="character" w:customStyle="1" w:styleId="InformationTok">
    <w:name w:val="InformationTok"/>
    <w:basedOn w:val="VerbatimChar"/>
    <w:rsid w:val="00A10192"/>
    <w:rPr>
      <w:rFonts w:ascii="Consolas" w:hAnsi="Consolas" w:cs="Times New Roman"/>
      <w:b/>
      <w:i/>
      <w:color w:val="8F5902"/>
      <w:sz w:val="22"/>
      <w:shd w:val="clear" w:color="auto" w:fill="F8F8F8"/>
    </w:rPr>
  </w:style>
  <w:style w:type="character" w:customStyle="1" w:styleId="WarningTok">
    <w:name w:val="WarningTok"/>
    <w:basedOn w:val="VerbatimChar"/>
    <w:rsid w:val="00A10192"/>
    <w:rPr>
      <w:rFonts w:ascii="Consolas" w:hAnsi="Consolas" w:cs="Times New Roman"/>
      <w:b/>
      <w:i/>
      <w:color w:val="8F5902"/>
      <w:sz w:val="22"/>
      <w:shd w:val="clear" w:color="auto" w:fill="F8F8F8"/>
    </w:rPr>
  </w:style>
  <w:style w:type="character" w:customStyle="1" w:styleId="AlertTok">
    <w:name w:val="AlertTok"/>
    <w:basedOn w:val="VerbatimChar"/>
    <w:rsid w:val="00A10192"/>
    <w:rPr>
      <w:rFonts w:ascii="Consolas" w:hAnsi="Consolas" w:cs="Times New Roman"/>
      <w:color w:val="EF2929"/>
      <w:sz w:val="22"/>
      <w:shd w:val="clear" w:color="auto" w:fill="F8F8F8"/>
    </w:rPr>
  </w:style>
  <w:style w:type="character" w:customStyle="1" w:styleId="ErrorTok">
    <w:name w:val="ErrorTok"/>
    <w:basedOn w:val="VerbatimChar"/>
    <w:rsid w:val="00A10192"/>
    <w:rPr>
      <w:rFonts w:ascii="Consolas" w:hAnsi="Consolas" w:cs="Times New Roman"/>
      <w:b/>
      <w:color w:val="A40000"/>
      <w:sz w:val="22"/>
      <w:shd w:val="clear" w:color="auto" w:fill="F8F8F8"/>
    </w:rPr>
  </w:style>
  <w:style w:type="character" w:customStyle="1" w:styleId="NormalTok">
    <w:name w:val="NormalTok"/>
    <w:basedOn w:val="VerbatimChar"/>
    <w:rsid w:val="00A10192"/>
    <w:rPr>
      <w:rFonts w:ascii="Consolas" w:hAnsi="Consolas" w:cs="Times New Roman"/>
      <w:sz w:val="22"/>
      <w:shd w:val="clear" w:color="auto" w:fill="F8F8F8"/>
    </w:rPr>
  </w:style>
  <w:style w:type="paragraph" w:styleId="BalloonText">
    <w:name w:val="Balloon Text"/>
    <w:basedOn w:val="Normal"/>
    <w:link w:val="BalloonTextChar"/>
    <w:rsid w:val="00A87BA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87BA7"/>
    <w:rPr>
      <w:rFonts w:ascii="Lucida Grande" w:hAnsi="Lucida Grande" w:cs="Lucida Grande"/>
      <w:sz w:val="18"/>
      <w:szCs w:val="18"/>
    </w:rPr>
  </w:style>
  <w:style w:type="paragraph" w:styleId="Footer">
    <w:name w:val="footer"/>
    <w:basedOn w:val="Normal"/>
    <w:link w:val="FooterChar"/>
    <w:rsid w:val="00E12462"/>
    <w:pPr>
      <w:tabs>
        <w:tab w:val="center" w:pos="4320"/>
        <w:tab w:val="right" w:pos="8640"/>
      </w:tabs>
      <w:spacing w:after="0"/>
    </w:pPr>
  </w:style>
  <w:style w:type="character" w:customStyle="1" w:styleId="FooterChar">
    <w:name w:val="Footer Char"/>
    <w:basedOn w:val="DefaultParagraphFont"/>
    <w:link w:val="Footer"/>
    <w:rsid w:val="00E12462"/>
    <w:rPr>
      <w:rFonts w:cs="Times New Roman"/>
    </w:rPr>
  </w:style>
  <w:style w:type="character" w:styleId="PageNumber">
    <w:name w:val="page number"/>
    <w:basedOn w:val="DefaultParagraphFont"/>
    <w:rsid w:val="00E12462"/>
  </w:style>
  <w:style w:type="character" w:styleId="LineNumber">
    <w:name w:val="line number"/>
    <w:basedOn w:val="DefaultParagraphFont"/>
    <w:rsid w:val="00E12462"/>
  </w:style>
  <w:style w:type="character" w:styleId="CommentReference">
    <w:name w:val="annotation reference"/>
    <w:basedOn w:val="DefaultParagraphFont"/>
    <w:semiHidden/>
    <w:unhideWhenUsed/>
    <w:rsid w:val="00F77534"/>
    <w:rPr>
      <w:sz w:val="16"/>
      <w:szCs w:val="16"/>
    </w:rPr>
  </w:style>
  <w:style w:type="paragraph" w:styleId="CommentText">
    <w:name w:val="annotation text"/>
    <w:basedOn w:val="Normal"/>
    <w:link w:val="CommentTextChar"/>
    <w:semiHidden/>
    <w:unhideWhenUsed/>
    <w:rsid w:val="00F77534"/>
    <w:rPr>
      <w:sz w:val="20"/>
      <w:szCs w:val="20"/>
    </w:rPr>
  </w:style>
  <w:style w:type="character" w:customStyle="1" w:styleId="CommentTextChar">
    <w:name w:val="Comment Text Char"/>
    <w:basedOn w:val="DefaultParagraphFont"/>
    <w:link w:val="CommentText"/>
    <w:semiHidden/>
    <w:rsid w:val="00F77534"/>
    <w:rPr>
      <w:rFonts w:cs="Times New Roman"/>
      <w:sz w:val="20"/>
      <w:szCs w:val="20"/>
    </w:rPr>
  </w:style>
  <w:style w:type="paragraph" w:styleId="CommentSubject">
    <w:name w:val="annotation subject"/>
    <w:basedOn w:val="CommentText"/>
    <w:next w:val="CommentText"/>
    <w:link w:val="CommentSubjectChar"/>
    <w:semiHidden/>
    <w:unhideWhenUsed/>
    <w:rsid w:val="00F77534"/>
    <w:rPr>
      <w:b/>
      <w:bCs/>
    </w:rPr>
  </w:style>
  <w:style w:type="character" w:customStyle="1" w:styleId="CommentSubjectChar">
    <w:name w:val="Comment Subject Char"/>
    <w:basedOn w:val="CommentTextChar"/>
    <w:link w:val="CommentSubject"/>
    <w:semiHidden/>
    <w:rsid w:val="00F77534"/>
    <w:rPr>
      <w:rFonts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people" Target="people.xml"/><Relationship Id="rId21" Type="http://schemas.microsoft.com/office/2011/relationships/commentsExtended" Target="commentsExtended.xml"/><Relationship Id="rId10" Type="http://schemas.openxmlformats.org/officeDocument/2006/relationships/hyperlink" Target="http://www.lter.uaf.edu/research/study-sites-cpcrw" TargetMode="External"/><Relationship Id="rId11" Type="http://schemas.openxmlformats.org/officeDocument/2006/relationships/hyperlink" Target="https://github.com/bpbond/cpcrw_incubation"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ondlamberty@pnn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30</Pages>
  <Words>6180</Words>
  <Characters>35231</Characters>
  <Application>Microsoft Macintosh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Temperature and moisture effects on greenhouse gas emissions from deep active-layer boreal soils</vt:lpstr>
    </vt:vector>
  </TitlesOfParts>
  <Company/>
  <LinksUpToDate>false</LinksUpToDate>
  <CharactersWithSpaces>41329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and moisture effects on greenhouse gas emissions from deep active-layer boreal soils</dc:title>
  <dc:subject/>
  <dc:creator>Ben Bond-Lamberty1, A. Peyton Smith2, Vanessa Bailey2</dc:creator>
  <cp:keywords/>
  <dc:description/>
  <cp:lastModifiedBy>Ben Bond-Lamberty</cp:lastModifiedBy>
  <cp:revision>28</cp:revision>
  <dcterms:created xsi:type="dcterms:W3CDTF">2016-04-25T15:37:00Z</dcterms:created>
  <dcterms:modified xsi:type="dcterms:W3CDTF">2016-04-27T13:58:00Z</dcterms:modified>
</cp:coreProperties>
</file>